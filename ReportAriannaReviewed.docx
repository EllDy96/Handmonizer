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AEE5" w14:textId="77777777" w:rsidR="00934C91" w:rsidRDefault="00934C91">
      <w:pPr>
        <w:spacing w:before="1" w:line="140" w:lineRule="exact"/>
        <w:rPr>
          <w:sz w:val="14"/>
          <w:szCs w:val="14"/>
        </w:rPr>
      </w:pPr>
    </w:p>
    <w:p w14:paraId="371C80E0" w14:textId="77777777" w:rsidR="00934C91" w:rsidRDefault="00934C91">
      <w:pPr>
        <w:spacing w:line="200" w:lineRule="exact"/>
      </w:pPr>
    </w:p>
    <w:p w14:paraId="5B88EA9D" w14:textId="77777777" w:rsidR="00934C91" w:rsidRDefault="00934C91">
      <w:pPr>
        <w:spacing w:line="200" w:lineRule="exact"/>
      </w:pPr>
    </w:p>
    <w:p w14:paraId="2E9D6FB0" w14:textId="77777777" w:rsidR="00934C91" w:rsidRDefault="00934C91">
      <w:pPr>
        <w:spacing w:line="200" w:lineRule="exact"/>
      </w:pPr>
    </w:p>
    <w:p w14:paraId="68D286EE" w14:textId="77777777" w:rsidR="00934C91" w:rsidRDefault="005A562A">
      <w:pPr>
        <w:spacing w:before="12"/>
        <w:ind w:left="523" w:right="514"/>
        <w:jc w:val="center"/>
        <w:rPr>
          <w:sz w:val="24"/>
          <w:szCs w:val="24"/>
        </w:rPr>
      </w:pPr>
      <w:r>
        <w:rPr>
          <w:w w:val="105"/>
          <w:sz w:val="24"/>
          <w:szCs w:val="24"/>
        </w:rPr>
        <w:t>HANDMONIZER:</w:t>
      </w:r>
      <w:r>
        <w:rPr>
          <w:spacing w:val="-3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V</w:t>
      </w:r>
      <w:r>
        <w:rPr>
          <w:sz w:val="24"/>
          <w:szCs w:val="24"/>
        </w:rPr>
        <w:t>OCAL</w:t>
      </w:r>
      <w:r>
        <w:rPr>
          <w:spacing w:val="3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IMP</w:t>
      </w:r>
      <w:r>
        <w:rPr>
          <w:spacing w:val="-7"/>
          <w:w w:val="106"/>
          <w:sz w:val="24"/>
          <w:szCs w:val="24"/>
        </w:rPr>
        <w:t>R</w:t>
      </w:r>
      <w:r>
        <w:rPr>
          <w:spacing w:val="-13"/>
          <w:w w:val="106"/>
          <w:sz w:val="24"/>
          <w:szCs w:val="24"/>
        </w:rPr>
        <w:t>O</w:t>
      </w:r>
      <w:r>
        <w:rPr>
          <w:w w:val="106"/>
          <w:sz w:val="24"/>
          <w:szCs w:val="24"/>
        </w:rPr>
        <w:t>VIZ</w:t>
      </w:r>
      <w:r>
        <w:rPr>
          <w:spacing w:val="-24"/>
          <w:w w:val="106"/>
          <w:sz w:val="24"/>
          <w:szCs w:val="24"/>
        </w:rPr>
        <w:t>A</w:t>
      </w:r>
      <w:r>
        <w:rPr>
          <w:w w:val="106"/>
          <w:sz w:val="24"/>
          <w:szCs w:val="24"/>
        </w:rPr>
        <w:t xml:space="preserve">TION </w:t>
      </w:r>
      <w:r>
        <w:rPr>
          <w:spacing w:val="-4"/>
          <w:sz w:val="24"/>
          <w:szCs w:val="24"/>
        </w:rPr>
        <w:t>T</w:t>
      </w:r>
      <w:r>
        <w:rPr>
          <w:sz w:val="24"/>
          <w:szCs w:val="24"/>
        </w:rPr>
        <w:t>OOL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LIVE</w:t>
      </w:r>
      <w:r>
        <w:rPr>
          <w:spacing w:val="38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PERFORMANCES</w:t>
      </w:r>
    </w:p>
    <w:p w14:paraId="6F8F4A0D" w14:textId="77777777" w:rsidR="00934C91" w:rsidRDefault="00934C91">
      <w:pPr>
        <w:spacing w:before="18" w:line="240" w:lineRule="exact"/>
        <w:rPr>
          <w:sz w:val="24"/>
          <w:szCs w:val="24"/>
        </w:rPr>
      </w:pPr>
    </w:p>
    <w:p w14:paraId="6718BCA5" w14:textId="77777777" w:rsidR="00934C91" w:rsidRPr="00424B68" w:rsidRDefault="005A562A">
      <w:pPr>
        <w:ind w:left="3505" w:right="3497"/>
        <w:jc w:val="center"/>
        <w:rPr>
          <w:sz w:val="24"/>
          <w:szCs w:val="24"/>
          <w:lang w:val="it-IT"/>
        </w:rPr>
      </w:pPr>
      <w:proofErr w:type="spellStart"/>
      <w:r w:rsidRPr="00424B68">
        <w:rPr>
          <w:spacing w:val="-19"/>
          <w:sz w:val="24"/>
          <w:szCs w:val="24"/>
          <w:lang w:val="it-IT"/>
        </w:rPr>
        <w:t>P</w:t>
      </w:r>
      <w:r w:rsidRPr="00424B68">
        <w:rPr>
          <w:sz w:val="24"/>
          <w:szCs w:val="24"/>
          <w:lang w:val="it-IT"/>
        </w:rPr>
        <w:t>appas</w:t>
      </w:r>
      <w:proofErr w:type="spellEnd"/>
      <w:r w:rsidRPr="00424B68">
        <w:rPr>
          <w:spacing w:val="34"/>
          <w:sz w:val="24"/>
          <w:szCs w:val="24"/>
          <w:lang w:val="it-IT"/>
        </w:rPr>
        <w:t xml:space="preserve"> </w:t>
      </w:r>
      <w:proofErr w:type="spellStart"/>
      <w:r w:rsidRPr="00424B68">
        <w:rPr>
          <w:w w:val="96"/>
          <w:sz w:val="24"/>
          <w:szCs w:val="24"/>
          <w:lang w:val="it-IT"/>
        </w:rPr>
        <w:t>Antonios</w:t>
      </w:r>
      <w:proofErr w:type="spellEnd"/>
      <w:r w:rsidRPr="00424B68">
        <w:rPr>
          <w:w w:val="96"/>
          <w:sz w:val="24"/>
          <w:szCs w:val="24"/>
          <w:lang w:val="it-IT"/>
        </w:rPr>
        <w:t>,</w:t>
      </w:r>
      <w:r w:rsidRPr="00424B68">
        <w:rPr>
          <w:spacing w:val="2"/>
          <w:w w:val="96"/>
          <w:sz w:val="24"/>
          <w:szCs w:val="24"/>
          <w:lang w:val="it-IT"/>
        </w:rPr>
        <w:t xml:space="preserve"> </w:t>
      </w:r>
      <w:r w:rsidRPr="00424B68">
        <w:rPr>
          <w:sz w:val="24"/>
          <w:szCs w:val="24"/>
          <w:lang w:val="it-IT"/>
        </w:rPr>
        <w:t>Lionetti</w:t>
      </w:r>
      <w:r w:rsidRPr="00424B68">
        <w:rPr>
          <w:spacing w:val="-15"/>
          <w:sz w:val="24"/>
          <w:szCs w:val="24"/>
          <w:lang w:val="it-IT"/>
        </w:rPr>
        <w:t xml:space="preserve"> </w:t>
      </w:r>
      <w:r w:rsidRPr="00424B68">
        <w:rPr>
          <w:w w:val="99"/>
          <w:sz w:val="24"/>
          <w:szCs w:val="24"/>
          <w:lang w:val="it-IT"/>
        </w:rPr>
        <w:t>Davide</w:t>
      </w:r>
    </w:p>
    <w:p w14:paraId="3B0A03BF" w14:textId="77777777" w:rsidR="00934C91" w:rsidRPr="00424B68" w:rsidRDefault="00934C91">
      <w:pPr>
        <w:spacing w:before="5" w:line="260" w:lineRule="exact"/>
        <w:rPr>
          <w:sz w:val="26"/>
          <w:szCs w:val="26"/>
          <w:lang w:val="it-IT"/>
        </w:rPr>
      </w:pPr>
    </w:p>
    <w:p w14:paraId="0A3E8F41" w14:textId="77777777" w:rsidR="00934C91" w:rsidRPr="00424B68" w:rsidRDefault="005A562A">
      <w:pPr>
        <w:spacing w:line="260" w:lineRule="exact"/>
        <w:ind w:left="841" w:right="833"/>
        <w:jc w:val="center"/>
        <w:rPr>
          <w:sz w:val="24"/>
          <w:szCs w:val="24"/>
          <w:lang w:val="it-IT"/>
        </w:rPr>
      </w:pPr>
      <w:r w:rsidRPr="00424B68">
        <w:rPr>
          <w:rFonts w:ascii="Book Antiqua" w:eastAsia="Book Antiqua" w:hAnsi="Book Antiqua" w:cs="Book Antiqua"/>
          <w:w w:val="88"/>
          <w:sz w:val="24"/>
          <w:szCs w:val="24"/>
          <w:lang w:val="it-IT"/>
        </w:rPr>
        <w:t>Dipartimento</w:t>
      </w:r>
      <w:r w:rsidRPr="00424B68">
        <w:rPr>
          <w:rFonts w:ascii="Book Antiqua" w:eastAsia="Book Antiqua" w:hAnsi="Book Antiqua" w:cs="Book Antiqua"/>
          <w:spacing w:val="7"/>
          <w:w w:val="88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8"/>
          <w:sz w:val="24"/>
          <w:szCs w:val="24"/>
          <w:lang w:val="it-IT"/>
        </w:rPr>
        <w:t>di</w:t>
      </w:r>
      <w:r w:rsidRPr="00424B68">
        <w:rPr>
          <w:rFonts w:ascii="Book Antiqua" w:eastAsia="Book Antiqua" w:hAnsi="Book Antiqua" w:cs="Book Antiqua"/>
          <w:spacing w:val="3"/>
          <w:w w:val="88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8"/>
          <w:sz w:val="24"/>
          <w:szCs w:val="24"/>
          <w:lang w:val="it-IT"/>
        </w:rPr>
        <w:t>Elettronica,</w:t>
      </w:r>
      <w:r w:rsidRPr="00424B68">
        <w:rPr>
          <w:rFonts w:ascii="Book Antiqua" w:eastAsia="Book Antiqua" w:hAnsi="Book Antiqua" w:cs="Book Antiqua"/>
          <w:spacing w:val="43"/>
          <w:w w:val="88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8"/>
          <w:sz w:val="24"/>
          <w:szCs w:val="24"/>
          <w:lang w:val="it-IT"/>
        </w:rPr>
        <w:t>Informazione</w:t>
      </w:r>
      <w:r w:rsidRPr="00424B68">
        <w:rPr>
          <w:rFonts w:ascii="Book Antiqua" w:eastAsia="Book Antiqua" w:hAnsi="Book Antiqua" w:cs="Book Antiqua"/>
          <w:spacing w:val="22"/>
          <w:w w:val="88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z w:val="24"/>
          <w:szCs w:val="24"/>
          <w:lang w:val="it-IT"/>
        </w:rPr>
        <w:t>e</w:t>
      </w:r>
      <w:r w:rsidRPr="00424B68">
        <w:rPr>
          <w:rFonts w:ascii="Book Antiqua" w:eastAsia="Book Antiqua" w:hAnsi="Book Antiqua" w:cs="Book Antiqua"/>
          <w:spacing w:val="-9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1"/>
          <w:sz w:val="24"/>
          <w:szCs w:val="24"/>
          <w:lang w:val="it-IT"/>
        </w:rPr>
        <w:t>Bioing</w:t>
      </w:r>
      <w:r w:rsidRPr="00424B68">
        <w:rPr>
          <w:rFonts w:ascii="Book Antiqua" w:eastAsia="Book Antiqua" w:hAnsi="Book Antiqua" w:cs="Book Antiqua"/>
          <w:spacing w:val="-4"/>
          <w:w w:val="91"/>
          <w:sz w:val="24"/>
          <w:szCs w:val="24"/>
          <w:lang w:val="it-IT"/>
        </w:rPr>
        <w:t>e</w:t>
      </w:r>
      <w:r w:rsidRPr="00424B68">
        <w:rPr>
          <w:rFonts w:ascii="Book Antiqua" w:eastAsia="Book Antiqua" w:hAnsi="Book Antiqua" w:cs="Book Antiqua"/>
          <w:w w:val="91"/>
          <w:sz w:val="24"/>
          <w:szCs w:val="24"/>
          <w:lang w:val="it-IT"/>
        </w:rPr>
        <w:t>gneria</w:t>
      </w:r>
      <w:r w:rsidRPr="00424B68">
        <w:rPr>
          <w:rFonts w:ascii="Book Antiqua" w:eastAsia="Book Antiqua" w:hAnsi="Book Antiqua" w:cs="Book Antiqua"/>
          <w:spacing w:val="9"/>
          <w:w w:val="91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z w:val="24"/>
          <w:szCs w:val="24"/>
          <w:lang w:val="it-IT"/>
        </w:rPr>
        <w:t>(DEIB),</w:t>
      </w:r>
      <w:r w:rsidRPr="00424B68">
        <w:rPr>
          <w:rFonts w:ascii="Book Antiqua" w:eastAsia="Book Antiqua" w:hAnsi="Book Antiqua" w:cs="Book Antiqua"/>
          <w:spacing w:val="-8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1"/>
          <w:sz w:val="24"/>
          <w:szCs w:val="24"/>
          <w:lang w:val="it-IT"/>
        </w:rPr>
        <w:t>Politecnico</w:t>
      </w:r>
      <w:r w:rsidRPr="00424B68">
        <w:rPr>
          <w:rFonts w:ascii="Book Antiqua" w:eastAsia="Book Antiqua" w:hAnsi="Book Antiqua" w:cs="Book Antiqua"/>
          <w:spacing w:val="17"/>
          <w:w w:val="91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1"/>
          <w:sz w:val="24"/>
          <w:szCs w:val="24"/>
          <w:lang w:val="it-IT"/>
        </w:rPr>
        <w:t>di</w:t>
      </w:r>
      <w:r w:rsidRPr="00424B68">
        <w:rPr>
          <w:rFonts w:ascii="Book Antiqua" w:eastAsia="Book Antiqua" w:hAnsi="Book Antiqua" w:cs="Book Antiqua"/>
          <w:spacing w:val="-5"/>
          <w:w w:val="91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1"/>
          <w:sz w:val="24"/>
          <w:szCs w:val="24"/>
          <w:lang w:val="it-IT"/>
        </w:rPr>
        <w:t xml:space="preserve">Milano 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Piazza</w:t>
      </w:r>
      <w:r w:rsidRPr="00424B68">
        <w:rPr>
          <w:rFonts w:ascii="Book Antiqua" w:eastAsia="Book Antiqua" w:hAnsi="Book Antiqua" w:cs="Book Antiqua"/>
          <w:spacing w:val="-1"/>
          <w:w w:val="90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Leonardo</w:t>
      </w:r>
      <w:r w:rsidRPr="00424B68">
        <w:rPr>
          <w:rFonts w:ascii="Book Antiqua" w:eastAsia="Book Antiqua" w:hAnsi="Book Antiqua" w:cs="Book Antiqua"/>
          <w:spacing w:val="-4"/>
          <w:w w:val="90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Da</w:t>
      </w:r>
      <w:r w:rsidRPr="00424B68">
        <w:rPr>
          <w:rFonts w:ascii="Book Antiqua" w:eastAsia="Book Antiqua" w:hAnsi="Book Antiqua" w:cs="Book Antiqua"/>
          <w:spacing w:val="9"/>
          <w:w w:val="90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pacing w:val="-13"/>
          <w:w w:val="90"/>
          <w:sz w:val="24"/>
          <w:szCs w:val="24"/>
          <w:lang w:val="it-IT"/>
        </w:rPr>
        <w:t>V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inci</w:t>
      </w:r>
      <w:r w:rsidRPr="00424B68">
        <w:rPr>
          <w:rFonts w:ascii="Book Antiqua" w:eastAsia="Book Antiqua" w:hAnsi="Book Antiqua" w:cs="Book Antiqua"/>
          <w:spacing w:val="28"/>
          <w:w w:val="90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z w:val="24"/>
          <w:szCs w:val="24"/>
          <w:lang w:val="it-IT"/>
        </w:rPr>
        <w:t>32,</w:t>
      </w:r>
      <w:r w:rsidRPr="00424B68">
        <w:rPr>
          <w:rFonts w:ascii="Book Antiqua" w:eastAsia="Book Antiqua" w:hAnsi="Book Antiqua" w:cs="Book Antiqua"/>
          <w:spacing w:val="-3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sz w:val="24"/>
          <w:szCs w:val="24"/>
          <w:lang w:val="it-IT"/>
        </w:rPr>
        <w:t>20122</w:t>
      </w:r>
      <w:r w:rsidRPr="00424B68">
        <w:rPr>
          <w:rFonts w:ascii="Book Antiqua" w:eastAsia="Book Antiqua" w:hAnsi="Book Antiqua" w:cs="Book Antiqua"/>
          <w:spacing w:val="-6"/>
          <w:sz w:val="24"/>
          <w:szCs w:val="24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Milano,</w:t>
      </w:r>
      <w:r w:rsidRPr="00424B68">
        <w:rPr>
          <w:rFonts w:ascii="Book Antiqua" w:eastAsia="Book Antiqua" w:hAnsi="Book Antiqua" w:cs="Book Antiqua"/>
          <w:spacing w:val="14"/>
          <w:w w:val="90"/>
          <w:sz w:val="24"/>
          <w:szCs w:val="24"/>
          <w:lang w:val="it-IT"/>
        </w:rPr>
        <w:t xml:space="preserve"> </w:t>
      </w:r>
      <w:proofErr w:type="spellStart"/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>Italy</w:t>
      </w:r>
      <w:proofErr w:type="spellEnd"/>
      <w:r w:rsidRPr="00424B68">
        <w:rPr>
          <w:rFonts w:ascii="Book Antiqua" w:eastAsia="Book Antiqua" w:hAnsi="Book Antiqua" w:cs="Book Antiqua"/>
          <w:w w:val="90"/>
          <w:sz w:val="24"/>
          <w:szCs w:val="24"/>
          <w:lang w:val="it-IT"/>
        </w:rPr>
        <w:t xml:space="preserve"> </w:t>
      </w:r>
      <w:r w:rsidR="0073113F">
        <w:fldChar w:fldCharType="begin"/>
      </w:r>
      <w:r w:rsidR="0073113F" w:rsidRPr="00CF716D">
        <w:rPr>
          <w:lang w:val="it-IT"/>
          <w:rPrChange w:id="0" w:author="Davide Lionetti" w:date="2022-06-23T17:55:00Z">
            <w:rPr/>
          </w:rPrChange>
        </w:rPr>
        <w:instrText xml:space="preserve"> HYPERLINK "mailto:@mail.polimi.it" \h </w:instrText>
      </w:r>
      <w:r w:rsidR="0073113F">
        <w:fldChar w:fldCharType="separate"/>
      </w:r>
      <w:r w:rsidRPr="00424B68">
        <w:rPr>
          <w:w w:val="146"/>
          <w:sz w:val="24"/>
          <w:szCs w:val="24"/>
          <w:lang w:val="it-IT"/>
        </w:rPr>
        <w:t>[</w:t>
      </w:r>
      <w:proofErr w:type="gramStart"/>
      <w:r w:rsidRPr="00424B68">
        <w:rPr>
          <w:w w:val="146"/>
          <w:sz w:val="24"/>
          <w:szCs w:val="24"/>
          <w:lang w:val="it-IT"/>
        </w:rPr>
        <w:t>antonio1.papa,davide1.lionetti</w:t>
      </w:r>
      <w:proofErr w:type="gramEnd"/>
      <w:r w:rsidRPr="00424B68">
        <w:rPr>
          <w:w w:val="146"/>
          <w:sz w:val="24"/>
          <w:szCs w:val="24"/>
          <w:lang w:val="it-IT"/>
        </w:rPr>
        <w:t>]@mail.polimi.it</w:t>
      </w:r>
      <w:r w:rsidR="0073113F">
        <w:rPr>
          <w:w w:val="146"/>
          <w:sz w:val="24"/>
          <w:szCs w:val="24"/>
          <w:lang w:val="it-IT"/>
        </w:rPr>
        <w:fldChar w:fldCharType="end"/>
      </w:r>
    </w:p>
    <w:p w14:paraId="1D0A746D" w14:textId="77777777" w:rsidR="00934C91" w:rsidRPr="00424B68" w:rsidRDefault="00934C91">
      <w:pPr>
        <w:spacing w:line="200" w:lineRule="exact"/>
        <w:rPr>
          <w:lang w:val="it-IT"/>
        </w:rPr>
      </w:pPr>
    </w:p>
    <w:p w14:paraId="35213BD6" w14:textId="77777777" w:rsidR="00934C91" w:rsidRPr="00424B68" w:rsidRDefault="00934C91">
      <w:pPr>
        <w:spacing w:before="6" w:line="260" w:lineRule="exact"/>
        <w:rPr>
          <w:sz w:val="26"/>
          <w:szCs w:val="26"/>
          <w:lang w:val="it-IT"/>
        </w:rPr>
        <w:sectPr w:rsidR="00934C91" w:rsidRPr="00424B68">
          <w:headerReference w:type="default" r:id="rId8"/>
          <w:pgSz w:w="12240" w:h="15840"/>
          <w:pgMar w:top="920" w:right="960" w:bottom="280" w:left="980" w:header="725" w:footer="0" w:gutter="0"/>
          <w:cols w:space="720"/>
        </w:sectPr>
      </w:pPr>
    </w:p>
    <w:p w14:paraId="57014A19" w14:textId="77777777" w:rsidR="00934C91" w:rsidRDefault="005A562A">
      <w:pPr>
        <w:spacing w:before="60"/>
        <w:ind w:left="2001" w:right="1893"/>
        <w:jc w:val="center"/>
        <w:rPr>
          <w:sz w:val="18"/>
          <w:szCs w:val="18"/>
        </w:rPr>
      </w:pPr>
      <w:r>
        <w:rPr>
          <w:w w:val="102"/>
          <w:sz w:val="18"/>
          <w:szCs w:val="18"/>
        </w:rPr>
        <w:t>ABSTR</w:t>
      </w:r>
      <w:r>
        <w:rPr>
          <w:spacing w:val="-10"/>
          <w:w w:val="102"/>
          <w:sz w:val="18"/>
          <w:szCs w:val="18"/>
        </w:rPr>
        <w:t>A</w:t>
      </w:r>
      <w:r>
        <w:rPr>
          <w:w w:val="108"/>
          <w:sz w:val="18"/>
          <w:szCs w:val="18"/>
        </w:rPr>
        <w:t>CT</w:t>
      </w:r>
    </w:p>
    <w:p w14:paraId="67847440" w14:textId="77777777" w:rsidR="00934C91" w:rsidRDefault="00934C91">
      <w:pPr>
        <w:spacing w:before="4" w:line="220" w:lineRule="exact"/>
        <w:rPr>
          <w:sz w:val="22"/>
          <w:szCs w:val="22"/>
        </w:rPr>
      </w:pPr>
    </w:p>
    <w:p w14:paraId="5F6CACEA" w14:textId="7F5EA1A8" w:rsidR="00934C91" w:rsidRDefault="005A562A">
      <w:pPr>
        <w:spacing w:line="200" w:lineRule="exact"/>
        <w:ind w:left="109" w:right="-3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rapid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olution</w:t>
      </w:r>
      <w:r w:rsidR="00424B68">
        <w:rPr>
          <w:rFonts w:ascii="Book Antiqua" w:eastAsia="Book Antiqua" w:hAnsi="Book Antiqua" w:cs="Book Antiqua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technolog</w:t>
      </w:r>
      <w:r w:rsidR="001F42E2">
        <w:rPr>
          <w:rFonts w:ascii="Book Antiqua" w:eastAsia="Book Antiqua" w:hAnsi="Book Antiqua" w:cs="Book Antiqua"/>
          <w:w w:val="90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ha</w:t>
      </w:r>
      <w:r w:rsidR="001F42E2">
        <w:rPr>
          <w:rFonts w:ascii="Book Antiqua" w:eastAsia="Book Antiqua" w:hAnsi="Book Antiqua" w:cs="Book Antiqua"/>
          <w:sz w:val="18"/>
          <w:szCs w:val="18"/>
        </w:rPr>
        <w:t>s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found</w:t>
      </w:r>
      <w:r>
        <w:rPr>
          <w:rFonts w:ascii="Book Antiqua" w:eastAsia="Book Antiqua" w:hAnsi="Book Antiqua" w:cs="Book Antiqua"/>
          <w:spacing w:val="2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its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to</w:t>
      </w:r>
      <w:del w:id="1" w:author="D'ARRIGO ARIANNA" w:date="2022-06-23T15:03:00Z">
        <w:r w:rsidDel="00B352A4">
          <w:rPr>
            <w:rFonts w:ascii="Book Antiqua" w:eastAsia="Book Antiqua" w:hAnsi="Book Antiqua" w:cs="Book Antiqua"/>
            <w:spacing w:val="-2"/>
            <w:sz w:val="18"/>
            <w:szCs w:val="18"/>
          </w:rPr>
          <w:delText xml:space="preserve"> </w:delText>
        </w:r>
      </w:del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introducing</w:t>
      </w:r>
      <w:proofErr w:type="spellEnd"/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 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elty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today</w:t>
      </w:r>
      <w:r>
        <w:rPr>
          <w:rFonts w:ascii="Book Antiqua" w:eastAsia="Book Antiqua" w:hAnsi="Book Antiqua" w:cs="Book Antiqua"/>
          <w:spacing w:val="-9"/>
          <w:w w:val="89"/>
          <w:sz w:val="18"/>
          <w:szCs w:val="18"/>
        </w:rPr>
        <w:t>’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performances.</w:t>
      </w:r>
      <w:r>
        <w:rPr>
          <w:rFonts w:ascii="Book Antiqua" w:eastAsia="Book Antiqua" w:hAnsi="Book Antiqua" w:cs="Book Antiqua"/>
          <w:spacing w:val="3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2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Interaction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Design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field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dedicated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enhancement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vity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commentRangeStart w:id="2"/>
      <w:ins w:id="3" w:author="D'ARRIGO ARIANNA" w:date="2022-06-23T15:10:00Z">
        <w:r w:rsidR="007A7239">
          <w:rPr>
            <w:rFonts w:ascii="Book Antiqua" w:eastAsia="Book Antiqua" w:hAnsi="Book Antiqua" w:cs="Book Antiqua"/>
            <w:w w:val="87"/>
            <w:sz w:val="18"/>
            <w:szCs w:val="18"/>
          </w:rPr>
          <w:t>adopting</w:t>
        </w:r>
      </w:ins>
      <w:del w:id="4" w:author="D'ARRIGO ARIANNA" w:date="2022-06-23T15:10:00Z">
        <w:r w:rsidDel="007A7239">
          <w:rPr>
            <w:rFonts w:ascii="Book Antiqua" w:eastAsia="Book Antiqua" w:hAnsi="Book Antiqua" w:cs="Book Antiqua"/>
            <w:w w:val="87"/>
            <w:sz w:val="18"/>
            <w:szCs w:val="18"/>
          </w:rPr>
          <w:delText>introducing</w:delText>
        </w:r>
      </w:del>
      <w:commentRangeEnd w:id="2"/>
      <w:r w:rsidR="007A7239">
        <w:rPr>
          <w:rStyle w:val="CommentReference"/>
        </w:rPr>
        <w:commentReference w:id="2"/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 n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 interaction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methods between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 performer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and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system.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paper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presents</w:t>
      </w:r>
      <w:r>
        <w:rPr>
          <w:rFonts w:ascii="Book Antiqua" w:eastAsia="Book Antiqua" w:hAnsi="Book Antiqua" w:cs="Book Antiqua"/>
          <w:spacing w:val="3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elopment</w:t>
      </w:r>
      <w:r>
        <w:rPr>
          <w:rFonts w:ascii="Book Antiqua" w:eastAsia="Book Antiqua" w:hAnsi="Book Antiqua" w:cs="Book Antiqua"/>
          <w:spacing w:val="3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2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instrument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adapted</w:t>
      </w:r>
      <w:r>
        <w:rPr>
          <w:rFonts w:ascii="Book Antiqua" w:eastAsia="Book Antiqua" w:hAnsi="Book Antiqua" w:cs="Book Antiqua"/>
          <w:spacing w:val="-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needs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 xml:space="preserve">specific </w:t>
      </w:r>
      <w:r>
        <w:rPr>
          <w:rFonts w:ascii="Book Antiqua" w:eastAsia="Book Antiqua" w:hAnsi="Book Antiqua" w:cs="Book Antiqua"/>
          <w:sz w:val="18"/>
          <w:szCs w:val="18"/>
        </w:rPr>
        <w:t>singe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e</w:t>
      </w:r>
      <w:r>
        <w:rPr>
          <w:rFonts w:ascii="Book Antiqua" w:eastAsia="Book Antiqua" w:hAnsi="Book Antiqua" w:cs="Book Antiqua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component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ork</w:t>
      </w:r>
      <w:r>
        <w:rPr>
          <w:rFonts w:ascii="Book Antiqua" w:eastAsia="Book Antiqua" w:hAnsi="Book Antiqua" w:cs="Book Antiqua"/>
          <w:spacing w:val="2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combination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hand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motion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recognition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audio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processing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gulated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type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interaction.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describe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elopment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 xml:space="preserve"> </w:t>
      </w:r>
      <w:proofErr w:type="gramStart"/>
      <w:r w:rsidR="00424B68">
        <w:rPr>
          <w:rFonts w:ascii="Book Antiqua" w:eastAsia="Book Antiqua" w:hAnsi="Book Antiqua" w:cs="Book Antiqua"/>
          <w:w w:val="89"/>
          <w:sz w:val="18"/>
          <w:szCs w:val="18"/>
        </w:rPr>
        <w:t>methodology</w:t>
      </w:r>
      <w:proofErr w:type="gramEnd"/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ut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focus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-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collaboration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well-kn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wn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singer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conceptualize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then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refine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until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elopment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of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final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product.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end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report,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defined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an </w:t>
      </w:r>
      <w:r>
        <w:rPr>
          <w:rFonts w:ascii="Book Antiqua" w:eastAsia="Book Antiqua" w:hAnsi="Book Antiqua" w:cs="Book Antiqua"/>
          <w:spacing w:val="-4"/>
          <w:w w:val="92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aluation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strat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collecting</w:t>
      </w:r>
      <w:r>
        <w:rPr>
          <w:rFonts w:ascii="Book Antiqua" w:eastAsia="Book Antiqua" w:hAnsi="Book Antiqua" w:cs="Book Antiqua"/>
          <w:spacing w:val="3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feedback</w:t>
      </w:r>
      <w:r>
        <w:rPr>
          <w:rFonts w:ascii="Book Antiqua" w:eastAsia="Book Antiqua" w:hAnsi="Book Antiqua" w:cs="Book Antiqua"/>
          <w:spacing w:val="2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questionnaire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addressed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 singe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aim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latter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help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other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engineers</w:t>
      </w:r>
      <w:r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ould </w:t>
      </w:r>
      <w:r>
        <w:rPr>
          <w:rFonts w:ascii="Book Antiqua" w:eastAsia="Book Antiqua" w:hAnsi="Book Antiqua" w:cs="Book Antiqua"/>
          <w:sz w:val="18"/>
          <w:szCs w:val="18"/>
        </w:rPr>
        <w:t>li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elop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 xml:space="preserve">cutting-edge technologies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orking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alongside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artists.</w:t>
      </w:r>
    </w:p>
    <w:p w14:paraId="67327BE6" w14:textId="77777777" w:rsidR="00934C91" w:rsidRDefault="00934C91">
      <w:pPr>
        <w:spacing w:before="8" w:line="100" w:lineRule="exact"/>
        <w:rPr>
          <w:sz w:val="11"/>
          <w:szCs w:val="11"/>
        </w:rPr>
      </w:pPr>
    </w:p>
    <w:p w14:paraId="16C8202B" w14:textId="77777777" w:rsidR="00934C91" w:rsidRDefault="005A562A">
      <w:pPr>
        <w:spacing w:line="200" w:lineRule="exact"/>
        <w:ind w:left="109" w:right="-33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proofErr w:type="gramStart"/>
      <w:r>
        <w:rPr>
          <w:sz w:val="18"/>
          <w:szCs w:val="18"/>
        </w:rPr>
        <w:t xml:space="preserve">Index </w:t>
      </w:r>
      <w:r>
        <w:rPr>
          <w:spacing w:val="13"/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>T</w:t>
      </w:r>
      <w:r>
        <w:rPr>
          <w:sz w:val="18"/>
          <w:szCs w:val="18"/>
        </w:rPr>
        <w:t>erms</w:t>
      </w:r>
      <w:proofErr w:type="gramEnd"/>
      <w:r>
        <w:rPr>
          <w:sz w:val="18"/>
          <w:szCs w:val="18"/>
        </w:rPr>
        <w:t xml:space="preserve">— </w:t>
      </w:r>
      <w:r>
        <w:rPr>
          <w:spacing w:val="3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interaction 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design,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interaction,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gesture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recognition,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ocal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performance</w:t>
      </w:r>
    </w:p>
    <w:p w14:paraId="1686BD88" w14:textId="77777777" w:rsidR="00934C91" w:rsidRDefault="00934C91">
      <w:pPr>
        <w:spacing w:line="200" w:lineRule="exact"/>
      </w:pPr>
    </w:p>
    <w:p w14:paraId="4A21CED1" w14:textId="77777777" w:rsidR="00934C91" w:rsidRDefault="00934C91">
      <w:pPr>
        <w:spacing w:before="2" w:line="220" w:lineRule="exact"/>
        <w:rPr>
          <w:sz w:val="22"/>
          <w:szCs w:val="22"/>
        </w:rPr>
      </w:pPr>
    </w:p>
    <w:p w14:paraId="0E07FB8D" w14:textId="77777777" w:rsidR="00934C91" w:rsidRDefault="005A562A">
      <w:pPr>
        <w:ind w:left="1649" w:right="154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>
        <w:rPr>
          <w:spacing w:val="17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INT</w:t>
      </w:r>
      <w:r>
        <w:rPr>
          <w:spacing w:val="-5"/>
          <w:w w:val="106"/>
          <w:sz w:val="18"/>
          <w:szCs w:val="18"/>
        </w:rPr>
        <w:t>R</w:t>
      </w:r>
      <w:r>
        <w:rPr>
          <w:w w:val="104"/>
          <w:sz w:val="18"/>
          <w:szCs w:val="18"/>
        </w:rPr>
        <w:t>ODUCTION</w:t>
      </w:r>
    </w:p>
    <w:p w14:paraId="6349F89B" w14:textId="77777777" w:rsidR="00934C91" w:rsidRDefault="00934C91">
      <w:pPr>
        <w:spacing w:before="19" w:line="220" w:lineRule="exact"/>
        <w:rPr>
          <w:sz w:val="22"/>
          <w:szCs w:val="22"/>
        </w:rPr>
      </w:pPr>
    </w:p>
    <w:p w14:paraId="27D34ED7" w14:textId="19824DAE" w:rsidR="00934C91" w:rsidRDefault="005A562A">
      <w:pPr>
        <w:spacing w:line="200" w:lineRule="exact"/>
        <w:ind w:left="109" w:right="-3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whole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del w:id="5" w:author="D'ARRIGO ARIANNA" w:date="2022-06-23T15:15:00Z">
        <w:r w:rsidDel="00391447">
          <w:rPr>
            <w:rFonts w:ascii="Book Antiqua" w:eastAsia="Book Antiqua" w:hAnsi="Book Antiqua" w:cs="Book Antiqua"/>
            <w:sz w:val="18"/>
            <w:szCs w:val="18"/>
          </w:rPr>
          <w:delText>we</w:delText>
        </w:r>
        <w:r w:rsidDel="00391447">
          <w:rPr>
            <w:rFonts w:ascii="Book Antiqua" w:eastAsia="Book Antiqua" w:hAnsi="Book Antiqua" w:cs="Book Antiqua"/>
            <w:spacing w:val="-16"/>
            <w:sz w:val="18"/>
            <w:szCs w:val="18"/>
          </w:rPr>
          <w:delText xml:space="preserve"> </w:delText>
        </w:r>
        <w:r w:rsidDel="00391447">
          <w:rPr>
            <w:rFonts w:ascii="Book Antiqua" w:eastAsia="Book Antiqua" w:hAnsi="Book Antiqua" w:cs="Book Antiqua"/>
            <w:w w:val="88"/>
            <w:sz w:val="18"/>
            <w:szCs w:val="18"/>
          </w:rPr>
          <w:delText>interact</w:delText>
        </w:r>
        <w:r w:rsidDel="00391447">
          <w:rPr>
            <w:rFonts w:ascii="Book Antiqua" w:eastAsia="Book Antiqua" w:hAnsi="Book Antiqua" w:cs="Book Antiqua"/>
            <w:spacing w:val="24"/>
            <w:w w:val="88"/>
            <w:sz w:val="18"/>
            <w:szCs w:val="18"/>
          </w:rPr>
          <w:delText xml:space="preserve"> </w:delText>
        </w:r>
      </w:del>
      <w:ins w:id="6" w:author="D'ARRIGO ARIANNA" w:date="2022-06-23T15:15:00Z">
        <w:r w:rsidR="00391447">
          <w:rPr>
            <w:rFonts w:ascii="Book Antiqua" w:eastAsia="Book Antiqua" w:hAnsi="Book Antiqua" w:cs="Book Antiqua"/>
            <w:sz w:val="18"/>
            <w:szCs w:val="18"/>
          </w:rPr>
          <w:t xml:space="preserve">of </w:t>
        </w:r>
        <w:commentRangeStart w:id="7"/>
        <w:r w:rsidR="00391447">
          <w:rPr>
            <w:rFonts w:ascii="Book Antiqua" w:eastAsia="Book Antiqua" w:hAnsi="Book Antiqua" w:cs="Book Antiqua"/>
            <w:sz w:val="18"/>
            <w:szCs w:val="18"/>
          </w:rPr>
          <w:t>interacting</w:t>
        </w:r>
      </w:ins>
      <w:ins w:id="8" w:author="D'ARRIGO ARIANNA" w:date="2022-06-23T15:18:00Z">
        <w:r w:rsidR="00F83E84">
          <w:rPr>
            <w:rFonts w:ascii="Book Antiqua" w:eastAsia="Book Antiqua" w:hAnsi="Book Antiqua" w:cs="Book Antiqua"/>
            <w:sz w:val="18"/>
            <w:szCs w:val="18"/>
          </w:rPr>
          <w:t xml:space="preserve"> </w:t>
        </w:r>
      </w:ins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commentRangeEnd w:id="7"/>
      <w:r w:rsidR="00F83E84">
        <w:rPr>
          <w:rStyle w:val="CommentReference"/>
        </w:rPr>
        <w:commentReference w:id="7"/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machines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changing,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since</w:t>
      </w:r>
      <w:r>
        <w:rPr>
          <w:rFonts w:ascii="Book Antiqua" w:eastAsia="Book Antiqua" w:hAnsi="Book Antiqua" w:cs="Book Antiqua"/>
          <w:spacing w:val="24"/>
          <w:w w:val="90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gestures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ements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direct</w:t>
      </w:r>
      <w:r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graphic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manipulation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5"/>
          <w:sz w:val="18"/>
          <w:szCs w:val="18"/>
        </w:rPr>
        <w:t>co-</w:t>
      </w:r>
      <w:r>
        <w:rPr>
          <w:rFonts w:ascii="Book Antiqua" w:eastAsia="Book Antiqua" w:hAnsi="Book Antiqua" w:cs="Book Antiqua"/>
          <w:spacing w:val="-3"/>
          <w:w w:val="95"/>
          <w:sz w:val="18"/>
          <w:szCs w:val="18"/>
        </w:rPr>
        <w:t>e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xisting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ysical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aces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li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ys,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uttons</w:t>
      </w:r>
      <w:proofErr w:type="gramEnd"/>
      <w:r>
        <w:rPr>
          <w:rFonts w:ascii="Book Antiqua" w:eastAsia="Book Antiqua" w:hAnsi="Book Antiqua" w:cs="Book Antiqua"/>
          <w:spacing w:val="-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knobs.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musical </w:t>
      </w:r>
      <w:commentRangeStart w:id="9"/>
      <w:r>
        <w:rPr>
          <w:rFonts w:ascii="Book Antiqua" w:eastAsia="Book Antiqua" w:hAnsi="Book Antiqua" w:cs="Book Antiqua"/>
          <w:w w:val="88"/>
          <w:sz w:val="18"/>
          <w:szCs w:val="18"/>
        </w:rPr>
        <w:t>cont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xt</w:t>
      </w:r>
      <w:commentRangeEnd w:id="9"/>
      <w:r w:rsidR="00F83E84">
        <w:rPr>
          <w:rStyle w:val="CommentReference"/>
        </w:rPr>
        <w:commentReference w:id="9"/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, </w:t>
      </w:r>
      <w:del w:id="10" w:author="D'ARRIGO ARIANNA" w:date="2022-06-23T15:18:00Z">
        <w:r w:rsidDel="00F83E84">
          <w:rPr>
            <w:rFonts w:ascii="Book Antiqua" w:eastAsia="Book Antiqua" w:hAnsi="Book Antiqua" w:cs="Book Antiqua"/>
            <w:spacing w:val="6"/>
            <w:w w:val="88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w w:val="88"/>
          <w:sz w:val="18"/>
          <w:szCs w:val="18"/>
        </w:rPr>
        <w:t>these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3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technologies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countless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possibilities</w:t>
      </w:r>
      <w:r>
        <w:rPr>
          <w:rFonts w:ascii="Book Antiqua" w:eastAsia="Book Antiqua" w:hAnsi="Book Antiqua" w:cs="Book Antiqua"/>
          <w:spacing w:val="20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creation</w:t>
      </w:r>
      <w:r>
        <w:rPr>
          <w:rFonts w:ascii="Book Antiqua" w:eastAsia="Book Antiqua" w:hAnsi="Book Antiqua" w:cs="Book Antiqua"/>
          <w:spacing w:val="2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Digital</w:t>
      </w:r>
      <w:r>
        <w:rPr>
          <w:rFonts w:ascii="Book Antiqua" w:eastAsia="Book Antiqua" w:hAnsi="Book Antiqua" w:cs="Book Antiqua"/>
          <w:spacing w:val="3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3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Instruments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(DMI) or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aces 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proofErr w:type="gramEnd"/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31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Expression</w:t>
      </w:r>
      <w:r>
        <w:rPr>
          <w:rFonts w:ascii="Book Antiqua" w:eastAsia="Book Antiqua" w:hAnsi="Book Antiqua" w:cs="Book Antiqua"/>
          <w:spacing w:val="31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(NIME),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arti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acts</w:t>
      </w:r>
      <w:r>
        <w:rPr>
          <w:rFonts w:ascii="Book Antiqua" w:eastAsia="Book Antiqua" w:hAnsi="Book Antiqua" w:cs="Book Antiqua"/>
          <w:spacing w:val="3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that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connect</w:t>
      </w:r>
      <w:r>
        <w:rPr>
          <w:rFonts w:ascii="Book Antiqua" w:eastAsia="Book Antiqua" w:hAnsi="Book Antiqua" w:cs="Book Antiqua"/>
          <w:spacing w:val="2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inputs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(inter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2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controllers)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outputs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(sound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synthesis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modules)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according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strat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gy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[1].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4"/>
          <w:sz w:val="18"/>
          <w:szCs w:val="18"/>
        </w:rPr>
        <w:t>DMI</w:t>
      </w:r>
      <w:r>
        <w:rPr>
          <w:rFonts w:ascii="Book Antiqua" w:eastAsia="Book Antiqua" w:hAnsi="Book Antiqua" w:cs="Book Antiqua"/>
          <w:spacing w:val="2"/>
          <w:w w:val="9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composed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ins w:id="11" w:author="D'ARRIGO ARIANNA" w:date="2022-06-23T15:21:00Z">
        <w:r w:rsidR="00F83E84">
          <w:rPr>
            <w:rFonts w:ascii="Book Antiqua" w:eastAsia="Book Antiqua" w:hAnsi="Book Antiqua" w:cs="Book Antiqua"/>
            <w:sz w:val="18"/>
            <w:szCs w:val="18"/>
          </w:rPr>
          <w:t xml:space="preserve"> s</w:t>
        </w:r>
      </w:ins>
      <w:ins w:id="12" w:author="D'ARRIGO ARIANNA" w:date="2022-06-23T15:22:00Z">
        <w:r w:rsidR="00F83E84">
          <w:rPr>
            <w:rFonts w:ascii="Book Antiqua" w:eastAsia="Book Antiqua" w:hAnsi="Book Antiqua" w:cs="Book Antiqua"/>
            <w:sz w:val="18"/>
            <w:szCs w:val="18"/>
          </w:rPr>
          <w:t>ort of</w:t>
        </w:r>
      </w:ins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synthesizer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commentRangeStart w:id="13"/>
      <w:del w:id="14" w:author="D'ARRIGO ARIANNA" w:date="2022-06-23T15:22:00Z">
        <w:r w:rsidDel="00F83E84">
          <w:rPr>
            <w:rFonts w:ascii="Book Antiqua" w:eastAsia="Book Antiqua" w:hAnsi="Book Antiqua" w:cs="Book Antiqua"/>
            <w:sz w:val="18"/>
            <w:szCs w:val="18"/>
          </w:rPr>
          <w:delText>of</w:delText>
        </w:r>
      </w:del>
      <w:commentRangeEnd w:id="13"/>
      <w:r w:rsidR="00F83E84">
        <w:rPr>
          <w:rStyle w:val="CommentReference"/>
        </w:rPr>
        <w:commentReference w:id="13"/>
      </w:r>
      <w:del w:id="15" w:author="D'ARRIGO ARIANNA" w:date="2022-06-23T15:22:00Z">
        <w:r w:rsidDel="00F83E84">
          <w:rPr>
            <w:rFonts w:ascii="Book Antiqua" w:eastAsia="Book Antiqua" w:hAnsi="Book Antiqua" w:cs="Book Antiqua"/>
            <w:spacing w:val="1"/>
            <w:sz w:val="18"/>
            <w:szCs w:val="18"/>
          </w:rPr>
          <w:delText xml:space="preserve"> </w:delText>
        </w:r>
        <w:r w:rsidDel="00F83E84">
          <w:rPr>
            <w:rFonts w:ascii="Book Antiqua" w:eastAsia="Book Antiqua" w:hAnsi="Book Antiqua" w:cs="Book Antiqua"/>
            <w:w w:val="89"/>
            <w:sz w:val="18"/>
            <w:szCs w:val="18"/>
          </w:rPr>
          <w:delText>some</w:delText>
        </w:r>
        <w:r w:rsidDel="00F83E84">
          <w:rPr>
            <w:rFonts w:ascii="Book Antiqua" w:eastAsia="Book Antiqua" w:hAnsi="Book Antiqua" w:cs="Book Antiqua"/>
            <w:spacing w:val="19"/>
            <w:w w:val="89"/>
            <w:sz w:val="18"/>
            <w:szCs w:val="18"/>
          </w:rPr>
          <w:delText xml:space="preserve"> </w:delText>
        </w:r>
        <w:r w:rsidDel="00F83E84">
          <w:rPr>
            <w:rFonts w:ascii="Book Antiqua" w:eastAsia="Book Antiqua" w:hAnsi="Book Antiqua" w:cs="Book Antiqua"/>
            <w:w w:val="89"/>
            <w:sz w:val="18"/>
            <w:szCs w:val="18"/>
          </w:rPr>
          <w:delText>sort</w:delText>
        </w:r>
      </w:del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which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ork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separately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[2].</w:t>
      </w:r>
      <w:r>
        <w:rPr>
          <w:rFonts w:ascii="Book Antiqua" w:eastAsia="Book Antiqua" w:hAnsi="Book Antiqua" w:cs="Book Antiqua"/>
          <w:spacing w:val="3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communication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commentRangeStart w:id="16"/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th</w:t>
      </w:r>
      <w:ins w:id="17" w:author="D'ARRIGO ARIANNA" w:date="2022-06-23T15:30:00Z">
        <w:r w:rsidR="00997796">
          <w:rPr>
            <w:rFonts w:ascii="Book Antiqua" w:eastAsia="Book Antiqua" w:hAnsi="Book Antiqua" w:cs="Book Antiqua"/>
            <w:w w:val="88"/>
            <w:sz w:val="18"/>
            <w:szCs w:val="18"/>
          </w:rPr>
          <w:t>ese</w:t>
        </w:r>
      </w:ins>
      <w:del w:id="18" w:author="D'ARRIGO ARIANNA" w:date="2022-06-23T15:30:00Z">
        <w:r w:rsidR="00424B68" w:rsidDel="00997796">
          <w:rPr>
            <w:rFonts w:ascii="Book Antiqua" w:eastAsia="Book Antiqua" w:hAnsi="Book Antiqua" w:cs="Book Antiqua"/>
            <w:w w:val="88"/>
            <w:sz w:val="18"/>
            <w:szCs w:val="18"/>
          </w:rPr>
          <w:delText>is</w:delText>
        </w:r>
      </w:del>
      <w:commentRangeEnd w:id="16"/>
      <w:r w:rsidR="00997796">
        <w:rPr>
          <w:rStyle w:val="CommentReference"/>
        </w:rPr>
        <w:commentReference w:id="16"/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 xml:space="preserve"> two components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made</w:t>
      </w:r>
      <w:r>
        <w:rPr>
          <w:rFonts w:ascii="Book Antiqua" w:eastAsia="Book Antiqua" w:hAnsi="Book Antiqua" w:cs="Book Antiqua"/>
          <w:spacing w:val="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possible</w:t>
      </w:r>
      <w:r>
        <w:rPr>
          <w:rFonts w:ascii="Book Antiqua" w:eastAsia="Book Antiqua" w:hAnsi="Book Antiqua" w:cs="Book Antiqua"/>
          <w:spacing w:val="2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some</w:t>
      </w:r>
      <w:r>
        <w:rPr>
          <w:rFonts w:ascii="Book Antiqua" w:eastAsia="Book Antiqua" w:hAnsi="Book Antiqua" w:cs="Book Antiqua"/>
          <w:spacing w:val="1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i</w:t>
      </w:r>
      <w:del w:id="19" w:author="D'ARRIGO ARIANNA" w:date="2022-06-23T15:31:00Z">
        <w:r w:rsidDel="00997796">
          <w:rPr>
            <w:rFonts w:ascii="Book Antiqua" w:eastAsia="Book Antiqua" w:hAnsi="Book Antiqua" w:cs="Book Antiqua"/>
            <w:w w:val="86"/>
            <w:sz w:val="18"/>
            <w:szCs w:val="18"/>
          </w:rPr>
          <w:delText>n</w:delText>
        </w:r>
        <w:r w:rsidR="00424B68" w:rsidDel="00997796">
          <w:rPr>
            <w:rFonts w:ascii="Book Antiqua" w:eastAsia="Book Antiqua" w:hAnsi="Book Antiqua" w:cs="Book Antiqua"/>
            <w:w w:val="86"/>
            <w:sz w:val="18"/>
            <w:szCs w:val="18"/>
          </w:rPr>
          <w:delText>i</w:delText>
        </w:r>
      </w:del>
      <w:r w:rsidR="00424B68">
        <w:rPr>
          <w:rFonts w:ascii="Book Antiqua" w:eastAsia="Book Antiqua" w:hAnsi="Book Antiqua" w:cs="Book Antiqua"/>
          <w:w w:val="86"/>
          <w:sz w:val="18"/>
          <w:szCs w:val="18"/>
        </w:rPr>
        <w:t>ndustry-standard</w:t>
      </w:r>
      <w:ins w:id="20" w:author="D'ARRIGO ARIANNA" w:date="2022-06-23T15:31:00Z">
        <w:r w:rsidR="00997796">
          <w:rPr>
            <w:rFonts w:ascii="Book Antiqua" w:eastAsia="Book Antiqua" w:hAnsi="Book Antiqua" w:cs="Book Antiqua"/>
            <w:w w:val="86"/>
            <w:sz w:val="18"/>
            <w:szCs w:val="18"/>
          </w:rPr>
          <w:t xml:space="preserve"> c</w:t>
        </w:r>
      </w:ins>
      <w:r w:rsidR="00424B68">
        <w:rPr>
          <w:rFonts w:ascii="Book Antiqua" w:eastAsia="Book Antiqua" w:hAnsi="Book Antiqua" w:cs="Book Antiqua"/>
          <w:w w:val="90"/>
          <w:sz w:val="18"/>
          <w:szCs w:val="18"/>
        </w:rPr>
        <w:t>ommunication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protocols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include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MIDI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OSC.</w:t>
      </w:r>
      <w:r>
        <w:rPr>
          <w:rFonts w:ascii="Book Antiqua" w:eastAsia="Book Antiqua" w:hAnsi="Book Antiqua" w:cs="Book Antiqua"/>
          <w:spacing w:val="3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considerable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change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compared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traditional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instruments,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where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gesture</w:t>
      </w:r>
      <w:r>
        <w:rPr>
          <w:rFonts w:ascii="Book Antiqua" w:eastAsia="Book Antiqua" w:hAnsi="Book Antiqua" w:cs="Book Antiqua"/>
          <w:spacing w:val="29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9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generation</w:t>
      </w:r>
      <w:r>
        <w:rPr>
          <w:rFonts w:ascii="Book Antiqua" w:eastAsia="Book Antiqua" w:hAnsi="Book Antiqua" w:cs="Book Antiqua"/>
          <w:spacing w:val="3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ta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place</w:t>
      </w:r>
      <w:r>
        <w:rPr>
          <w:rFonts w:ascii="Book Antiqua" w:eastAsia="Book Antiqua" w:hAnsi="Book Antiqua" w:cs="Book Antiqua"/>
          <w:spacing w:val="2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commentRangeStart w:id="21"/>
      <w:r>
        <w:rPr>
          <w:rFonts w:ascii="Book Antiqua" w:eastAsia="Book Antiqua" w:hAnsi="Book Antiqua" w:cs="Book Antiqua"/>
          <w:sz w:val="18"/>
          <w:szCs w:val="18"/>
        </w:rPr>
        <w:t>the</w:t>
      </w:r>
      <w:commentRangeEnd w:id="21"/>
      <w:r w:rsidR="009C1075">
        <w:rPr>
          <w:rStyle w:val="CommentReference"/>
        </w:rPr>
        <w:commentReference w:id="21"/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instrument </w:t>
      </w:r>
      <w:r>
        <w:rPr>
          <w:rFonts w:ascii="Book Antiqua" w:eastAsia="Book Antiqua" w:hAnsi="Book Antiqua" w:cs="Book Antiqua"/>
          <w:sz w:val="18"/>
          <w:szCs w:val="18"/>
        </w:rPr>
        <w:t>[3].</w:t>
      </w:r>
    </w:p>
    <w:p w14:paraId="70846399" w14:textId="664B398A" w:rsidR="00934C91" w:rsidRDefault="005A562A">
      <w:pPr>
        <w:spacing w:before="28" w:line="200" w:lineRule="exact"/>
        <w:ind w:left="109" w:right="-32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case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DMI,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design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Human-Computer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Interaction</w:t>
      </w:r>
      <w:r>
        <w:rPr>
          <w:rFonts w:ascii="Book Antiqua" w:eastAsia="Book Antiqua" w:hAnsi="Book Antiqua" w:cs="Book Antiqua"/>
          <w:spacing w:val="-11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(HCI)</w:t>
      </w:r>
      <w:r>
        <w:rPr>
          <w:rFonts w:ascii="Book Antiqua" w:eastAsia="Book Antiqua" w:hAnsi="Book Antiqua" w:cs="Book Antiqua"/>
          <w:spacing w:val="12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important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ins w:id="22" w:author="D'ARRIGO ARIANNA" w:date="2022-06-23T16:11:00Z">
        <w:r w:rsidR="00072291">
          <w:rPr>
            <w:rFonts w:ascii="Book Antiqua" w:eastAsia="Book Antiqua" w:hAnsi="Book Antiqua" w:cs="Book Antiqua"/>
            <w:spacing w:val="-12"/>
            <w:sz w:val="18"/>
            <w:szCs w:val="18"/>
          </w:rPr>
          <w:t xml:space="preserve">musical </w:t>
        </w:r>
        <w:commentRangeStart w:id="23"/>
        <w:proofErr w:type="spellStart"/>
        <w:r w:rsidR="00072291">
          <w:rPr>
            <w:rFonts w:ascii="Book Antiqua" w:eastAsia="Book Antiqua" w:hAnsi="Book Antiqua" w:cs="Book Antiqua"/>
            <w:spacing w:val="-12"/>
            <w:sz w:val="18"/>
            <w:szCs w:val="18"/>
          </w:rPr>
          <w:t>sense</w:t>
        </w:r>
      </w:ins>
      <w:del w:id="24" w:author="D'ARRIGO ARIANNA" w:date="2022-06-23T16:11:00Z">
        <w:r w:rsidDel="00072291">
          <w:rPr>
            <w:rFonts w:ascii="Book Antiqua" w:eastAsia="Book Antiqua" w:hAnsi="Book Antiqua" w:cs="Book Antiqua"/>
            <w:w w:val="90"/>
            <w:sz w:val="18"/>
            <w:szCs w:val="18"/>
          </w:rPr>
          <w:delText>sense</w:delText>
        </w:r>
      </w:del>
      <w:commentRangeEnd w:id="23"/>
      <w:r w:rsidR="00072291">
        <w:rPr>
          <w:rStyle w:val="CommentReference"/>
        </w:rPr>
        <w:commentReference w:id="23"/>
      </w:r>
      <w:del w:id="25" w:author="D'ARRIGO ARIANNA" w:date="2022-06-23T16:11:00Z">
        <w:r w:rsidDel="00072291">
          <w:rPr>
            <w:rFonts w:ascii="Book Antiqua" w:eastAsia="Book Antiqua" w:hAnsi="Book Antiqua" w:cs="Book Antiqua"/>
            <w:spacing w:val="3"/>
            <w:w w:val="90"/>
            <w:sz w:val="18"/>
            <w:szCs w:val="18"/>
          </w:rPr>
          <w:delText xml:space="preserve"> </w:delText>
        </w:r>
        <w:r w:rsidDel="00072291">
          <w:rPr>
            <w:rFonts w:ascii="Book Antiqua" w:eastAsia="Book Antiqua" w:hAnsi="Book Antiqua" w:cs="Book Antiqua"/>
            <w:sz w:val="18"/>
            <w:szCs w:val="18"/>
          </w:rPr>
          <w:delText>of</w:delText>
        </w:r>
        <w:r w:rsidDel="00072291">
          <w:rPr>
            <w:rFonts w:ascii="Book Antiqua" w:eastAsia="Book Antiqua" w:hAnsi="Book Antiqua" w:cs="Book Antiqua"/>
            <w:spacing w:val="-10"/>
            <w:sz w:val="18"/>
            <w:szCs w:val="18"/>
          </w:rPr>
          <w:delText xml:space="preserve"> </w:delText>
        </w:r>
        <w:r w:rsidDel="00072291">
          <w:rPr>
            <w:rFonts w:ascii="Book Antiqua" w:eastAsia="Book Antiqua" w:hAnsi="Book Antiqua" w:cs="Book Antiqua"/>
            <w:w w:val="89"/>
            <w:sz w:val="18"/>
            <w:szCs w:val="18"/>
          </w:rPr>
          <w:delText>musical</w:delText>
        </w:r>
        <w:r w:rsidDel="00072291">
          <w:rPr>
            <w:rFonts w:ascii="Book Antiqua" w:eastAsia="Book Antiqua" w:hAnsi="Book Antiqua" w:cs="Book Antiqua"/>
            <w:spacing w:val="10"/>
            <w:w w:val="89"/>
            <w:sz w:val="18"/>
            <w:szCs w:val="18"/>
          </w:rPr>
          <w:delText xml:space="preserve"> </w:delText>
        </w:r>
        <w:r w:rsidDel="00072291">
          <w:rPr>
            <w:rFonts w:ascii="Book Antiqua" w:eastAsia="Book Antiqua" w:hAnsi="Book Antiqua" w:cs="Book Antiqua"/>
            <w:w w:val="89"/>
            <w:sz w:val="18"/>
            <w:szCs w:val="18"/>
          </w:rPr>
          <w:delText>meaning</w:delText>
        </w:r>
        <w:r w:rsidDel="00072291">
          <w:rPr>
            <w:rFonts w:ascii="Book Antiqua" w:eastAsia="Book Antiqua" w:hAnsi="Book Antiqua" w:cs="Book Antiqua"/>
            <w:spacing w:val="-3"/>
            <w:w w:val="89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sz w:val="18"/>
          <w:szCs w:val="18"/>
        </w:rPr>
        <w:t>not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only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who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going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5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ut</w:t>
      </w:r>
      <w:r>
        <w:rPr>
          <w:rFonts w:ascii="Book Antiqua" w:eastAsia="Book Antiqua" w:hAnsi="Book Antiqua" w:cs="Book Antiqua"/>
          <w:spacing w:val="26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audience.</w:t>
      </w:r>
      <w:r>
        <w:rPr>
          <w:rFonts w:ascii="Book Antiqua" w:eastAsia="Book Antiqua" w:hAnsi="Book Antiqua" w:cs="Book Antiqua"/>
          <w:spacing w:val="3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goal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proofErr w:type="spellStart"/>
      <w:ins w:id="26" w:author="D'ARRIGO ARIANNA" w:date="2022-06-23T16:17:00Z">
        <w:r w:rsidR="005532C3">
          <w:rPr>
            <w:rFonts w:ascii="Book Antiqua" w:eastAsia="Book Antiqua" w:hAnsi="Book Antiqua" w:cs="Book Antiqua"/>
            <w:spacing w:val="15"/>
            <w:w w:val="89"/>
            <w:sz w:val="18"/>
            <w:szCs w:val="18"/>
          </w:rPr>
          <w:t>in</w:t>
        </w:r>
      </w:ins>
      <w:del w:id="27" w:author="D'ARRIGO ARIANNA" w:date="2022-06-23T16:17:00Z">
        <w:r w:rsidDel="005532C3">
          <w:rPr>
            <w:rFonts w:ascii="Book Antiqua" w:eastAsia="Book Antiqua" w:hAnsi="Book Antiqua" w:cs="Book Antiqua"/>
            <w:w w:val="89"/>
            <w:sz w:val="18"/>
            <w:szCs w:val="18"/>
          </w:rPr>
          <w:delText>when</w:delText>
        </w:r>
        <w:r w:rsidDel="005532C3">
          <w:rPr>
            <w:rFonts w:ascii="Book Antiqua" w:eastAsia="Book Antiqua" w:hAnsi="Book Antiqua" w:cs="Book Antiqua"/>
            <w:spacing w:val="2"/>
            <w:w w:val="89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w w:val="89"/>
          <w:sz w:val="18"/>
          <w:szCs w:val="18"/>
        </w:rPr>
        <w:t>designing</w:t>
      </w:r>
      <w:proofErr w:type="spellEnd"/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such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system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ins w:id="28" w:author="D'ARRIGO ARIANNA" w:date="2022-06-23T16:17:00Z">
        <w:r w:rsidR="005532C3">
          <w:rPr>
            <w:rFonts w:ascii="Book Antiqua" w:eastAsia="Book Antiqua" w:hAnsi="Book Antiqua" w:cs="Book Antiqua"/>
            <w:sz w:val="18"/>
            <w:szCs w:val="18"/>
          </w:rPr>
          <w:t>for</w:t>
        </w:r>
      </w:ins>
      <w:del w:id="29" w:author="D'ARRIGO ARIANNA" w:date="2022-06-23T16:17:00Z">
        <w:r w:rsidDel="005532C3">
          <w:rPr>
            <w:rFonts w:ascii="Book Antiqua" w:eastAsia="Book Antiqua" w:hAnsi="Book Antiqua" w:cs="Book Antiqua"/>
            <w:w w:val="86"/>
            <w:sz w:val="18"/>
            <w:szCs w:val="18"/>
          </w:rPr>
          <w:delText>that</w:delText>
        </w:r>
        <w:r w:rsidDel="005532C3">
          <w:rPr>
            <w:rFonts w:ascii="Book Antiqua" w:eastAsia="Book Antiqua" w:hAnsi="Book Antiqua" w:cs="Book Antiqua"/>
            <w:spacing w:val="12"/>
            <w:w w:val="86"/>
            <w:sz w:val="18"/>
            <w:szCs w:val="18"/>
          </w:rPr>
          <w:delText xml:space="preserve"> </w:delText>
        </w:r>
        <w:r w:rsidDel="005532C3">
          <w:rPr>
            <w:rFonts w:ascii="Book Antiqua" w:eastAsia="Book Antiqua" w:hAnsi="Book Antiqua" w:cs="Book Antiqua"/>
            <w:sz w:val="18"/>
            <w:szCs w:val="18"/>
          </w:rPr>
          <w:delText>the</w:delText>
        </w:r>
      </w:del>
      <w:r>
        <w:rPr>
          <w:rFonts w:ascii="Book Antiqua" w:eastAsia="Book Antiqua" w:hAnsi="Book Antiqua" w:cs="Book Antiqua"/>
          <w:sz w:val="18"/>
          <w:szCs w:val="18"/>
        </w:rPr>
        <w:t xml:space="preserve"> HCI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31"/>
          <w:w w:val="85"/>
          <w:sz w:val="18"/>
          <w:szCs w:val="18"/>
        </w:rPr>
        <w:t xml:space="preserve"> </w:t>
      </w:r>
      <w:del w:id="30" w:author="D'ARRIGO ARIANNA" w:date="2022-06-23T16:17:00Z">
        <w:r w:rsidDel="005532C3">
          <w:rPr>
            <w:rFonts w:ascii="Book Antiqua" w:eastAsia="Book Antiqua" w:hAnsi="Book Antiqua" w:cs="Book Antiqua"/>
            <w:sz w:val="18"/>
            <w:szCs w:val="18"/>
          </w:rPr>
          <w:delText>the</w:delText>
        </w:r>
        <w:r w:rsidDel="005532C3">
          <w:rPr>
            <w:rFonts w:ascii="Book Antiqua" w:eastAsia="Book Antiqua" w:hAnsi="Book Antiqua" w:cs="Book Antiqua"/>
            <w:spacing w:val="-8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w w:val="88"/>
          <w:sz w:val="18"/>
          <w:szCs w:val="18"/>
        </w:rPr>
        <w:t>soft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3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engineering</w:t>
      </w:r>
      <w:r>
        <w:rPr>
          <w:rFonts w:ascii="Book Antiqua" w:eastAsia="Book Antiqua" w:hAnsi="Book Antiqua" w:cs="Book Antiqua"/>
          <w:spacing w:val="39"/>
          <w:w w:val="88"/>
          <w:sz w:val="18"/>
          <w:szCs w:val="18"/>
        </w:rPr>
        <w:t xml:space="preserve"> </w:t>
      </w:r>
      <w:del w:id="31" w:author="D'ARRIGO ARIANNA" w:date="2022-06-23T16:17:00Z">
        <w:r w:rsidDel="005532C3">
          <w:rPr>
            <w:rFonts w:ascii="Book Antiqua" w:eastAsia="Book Antiqua" w:hAnsi="Book Antiqua" w:cs="Book Antiqua"/>
            <w:sz w:val="18"/>
            <w:szCs w:val="18"/>
          </w:rPr>
          <w:delText>side</w:delText>
        </w:r>
      </w:del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ins w:id="32" w:author="D'ARRIGO ARIANNA" w:date="2022-06-23T16:17:00Z">
        <w:r w:rsidR="005532C3">
          <w:rPr>
            <w:rFonts w:ascii="Book Antiqua" w:eastAsia="Book Antiqua" w:hAnsi="Book Antiqua" w:cs="Book Antiqua"/>
            <w:spacing w:val="-12"/>
            <w:sz w:val="18"/>
            <w:szCs w:val="18"/>
          </w:rPr>
          <w:t xml:space="preserve">to </w:t>
        </w:r>
      </w:ins>
      <w:r>
        <w:rPr>
          <w:rFonts w:ascii="Book Antiqua" w:eastAsia="Book Antiqua" w:hAnsi="Book Antiqua" w:cs="Book Antiqua"/>
          <w:spacing w:val="-2"/>
          <w:w w:val="90"/>
          <w:sz w:val="18"/>
          <w:szCs w:val="18"/>
        </w:rPr>
        <w:t>w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ork</w:t>
      </w:r>
      <w:r>
        <w:rPr>
          <w:rFonts w:ascii="Book Antiqua" w:eastAsia="Book Antiqua" w:hAnsi="Book Antiqua" w:cs="Book Antiqua"/>
          <w:spacing w:val="1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together</w:t>
      </w:r>
      <w:r>
        <w:rPr>
          <w:rFonts w:ascii="Book Antiqua" w:eastAsia="Book Antiqua" w:hAnsi="Book Antiqua" w:cs="Book Antiqua"/>
          <w:spacing w:val="1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seamlessly </w:t>
      </w:r>
      <w:r>
        <w:rPr>
          <w:rFonts w:ascii="Book Antiqua" w:eastAsia="Book Antiqua" w:hAnsi="Book Antiqua" w:cs="Book Antiqua"/>
          <w:sz w:val="18"/>
          <w:szCs w:val="18"/>
        </w:rPr>
        <w:t>[</w:t>
      </w:r>
      <w:commentRangeStart w:id="33"/>
      <w:r>
        <w:rPr>
          <w:rFonts w:ascii="Book Antiqua" w:eastAsia="Book Antiqua" w:hAnsi="Book Antiqua" w:cs="Book Antiqua"/>
          <w:sz w:val="18"/>
          <w:szCs w:val="18"/>
        </w:rPr>
        <w:t>4</w:t>
      </w:r>
      <w:commentRangeEnd w:id="33"/>
      <w:r w:rsidR="005532C3">
        <w:rPr>
          <w:rStyle w:val="CommentReference"/>
        </w:rPr>
        <w:commentReference w:id="33"/>
      </w:r>
      <w:r>
        <w:rPr>
          <w:rFonts w:ascii="Book Antiqua" w:eastAsia="Book Antiqua" w:hAnsi="Book Antiqua" w:cs="Book Antiqua"/>
          <w:sz w:val="18"/>
          <w:szCs w:val="18"/>
        </w:rPr>
        <w:t>].</w:t>
      </w:r>
      <w:del w:id="34" w:author="D'ARRIGO ARIANNA" w:date="2022-06-23T16:17:00Z">
        <w:r w:rsidDel="005532C3">
          <w:rPr>
            <w:rFonts w:ascii="Book Antiqua" w:eastAsia="Book Antiqua" w:hAnsi="Book Antiqua" w:cs="Book Antiqua"/>
            <w:spacing w:val="7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w w:val="88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vious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xamples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similar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interact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systems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been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commentRangeStart w:id="35"/>
      <w:r>
        <w:rPr>
          <w:rFonts w:ascii="Book Antiqua" w:eastAsia="Book Antiqua" w:hAnsi="Book Antiqua" w:cs="Book Antiqua"/>
          <w:sz w:val="18"/>
          <w:szCs w:val="18"/>
        </w:rPr>
        <w:t>de</w:t>
      </w:r>
      <w:commentRangeEnd w:id="35"/>
      <w:r w:rsidR="005532C3">
        <w:rPr>
          <w:rStyle w:val="CommentReference"/>
        </w:rPr>
        <w:commentReference w:id="35"/>
      </w:r>
      <w:del w:id="36" w:author="D'ARRIGO ARIANNA" w:date="2022-06-23T16:18:00Z">
        <w:r w:rsidDel="005532C3">
          <w:rPr>
            <w:rFonts w:ascii="Book Antiqua" w:eastAsia="Book Antiqua" w:hAnsi="Book Antiqua" w:cs="Book Antiqua"/>
            <w:sz w:val="18"/>
            <w:szCs w:val="18"/>
          </w:rPr>
          <w:delText xml:space="preserve">- </w:delText>
        </w:r>
      </w:del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eloped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past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years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(e.g.: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[5],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[6]).</w:t>
      </w:r>
    </w:p>
    <w:p w14:paraId="21EDC817" w14:textId="28132B7C" w:rsidR="00934C91" w:rsidRDefault="005A562A">
      <w:pPr>
        <w:spacing w:before="28" w:line="200" w:lineRule="exact"/>
        <w:ind w:left="109" w:right="-32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In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specific</w:t>
      </w:r>
      <w:r>
        <w:rPr>
          <w:rFonts w:ascii="Book Antiqua" w:eastAsia="Book Antiqua" w:hAnsi="Book Antiqua" w:cs="Book Antiqua"/>
          <w:spacing w:val="4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case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ins w:id="37" w:author="D'ARRIGO ARIANNA" w:date="2022-06-23T16:19:00Z">
        <w:r w:rsidR="005532C3">
          <w:rPr>
            <w:rFonts w:ascii="Book Antiqua" w:eastAsia="Book Antiqua" w:hAnsi="Book Antiqua" w:cs="Book Antiqua"/>
            <w:w w:val="89"/>
            <w:sz w:val="18"/>
            <w:szCs w:val="18"/>
          </w:rPr>
          <w:t>supposed</w:t>
        </w:r>
      </w:ins>
      <w:del w:id="38" w:author="D'ARRIGO ARIANNA" w:date="2022-06-23T16:19:00Z">
        <w:r w:rsidDel="005532C3">
          <w:rPr>
            <w:rFonts w:ascii="Book Antiqua" w:eastAsia="Book Antiqua" w:hAnsi="Book Antiqua" w:cs="Book Antiqua"/>
            <w:spacing w:val="-3"/>
            <w:w w:val="89"/>
            <w:sz w:val="18"/>
            <w:szCs w:val="18"/>
          </w:rPr>
          <w:delText>e</w:delText>
        </w:r>
        <w:r w:rsidDel="005532C3">
          <w:rPr>
            <w:rFonts w:ascii="Book Antiqua" w:eastAsia="Book Antiqua" w:hAnsi="Book Antiqua" w:cs="Book Antiqua"/>
            <w:w w:val="89"/>
            <w:sz w:val="18"/>
            <w:szCs w:val="18"/>
          </w:rPr>
          <w:delText>xpected</w:delText>
        </w:r>
      </w:del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DMI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commentRangeStart w:id="39"/>
      <w:r>
        <w:rPr>
          <w:rFonts w:ascii="Book Antiqua" w:eastAsia="Book Antiqua" w:hAnsi="Book Antiqua" w:cs="Book Antiqua"/>
          <w:w w:val="88"/>
          <w:sz w:val="18"/>
          <w:szCs w:val="18"/>
        </w:rPr>
        <w:t>perfo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>r</w:t>
      </w:r>
      <w:commentRangeEnd w:id="39"/>
      <w:r w:rsidR="005532C3">
        <w:rPr>
          <w:rStyle w:val="CommentReference"/>
        </w:rPr>
        <w:commentReference w:id="39"/>
      </w:r>
      <w:del w:id="40" w:author="D'ARRIGO ARIANNA" w:date="2022-06-23T16:20:00Z">
        <w:r w:rsidDel="005532C3">
          <w:rPr>
            <w:rFonts w:ascii="Book Antiqua" w:eastAsia="Book Antiqua" w:hAnsi="Book Antiqua" w:cs="Book Antiqua"/>
            <w:w w:val="99"/>
            <w:sz w:val="18"/>
            <w:szCs w:val="18"/>
          </w:rPr>
          <w:delText xml:space="preserve">- </w:delText>
        </w:r>
      </w:del>
      <w:r>
        <w:rPr>
          <w:rFonts w:ascii="Book Antiqua" w:eastAsia="Book Antiqua" w:hAnsi="Book Antiqua" w:cs="Book Antiqua"/>
          <w:w w:val="89"/>
          <w:sz w:val="18"/>
          <w:szCs w:val="18"/>
        </w:rPr>
        <w:t>mance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tailored</w:t>
      </w:r>
      <w:r>
        <w:rPr>
          <w:rFonts w:ascii="Book Antiqua" w:eastAsia="Book Antiqua" w:hAnsi="Book Antiqua" w:cs="Book Antiqua"/>
          <w:spacing w:val="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specific</w:t>
      </w:r>
      <w:r>
        <w:rPr>
          <w:rFonts w:ascii="Book Antiqua" w:eastAsia="Book Antiqua" w:hAnsi="Book Antiqua" w:cs="Book Antiqua"/>
          <w:spacing w:val="3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artist,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well-kn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wn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Italian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jazz</w:t>
      </w:r>
    </w:p>
    <w:p w14:paraId="3A21D639" w14:textId="09505315" w:rsidR="00934C91" w:rsidRDefault="005A562A">
      <w:pPr>
        <w:spacing w:before="61"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 w:rsidRPr="00065EDF">
        <w:rPr>
          <w:lang w:val="en-GB"/>
        </w:rPr>
        <w:br w:type="column"/>
      </w:r>
      <w:proofErr w:type="spellStart"/>
      <w:r w:rsidRPr="00CF716D">
        <w:rPr>
          <w:rFonts w:ascii="Book Antiqua" w:eastAsia="Book Antiqua" w:hAnsi="Book Antiqua" w:cs="Book Antiqua"/>
          <w:w w:val="89"/>
          <w:sz w:val="18"/>
          <w:szCs w:val="18"/>
          <w:lang w:val="it-IT"/>
          <w:rPrChange w:id="41" w:author="Davide Lionetti" w:date="2022-06-23T17:56:00Z">
            <w:rPr>
              <w:rFonts w:ascii="Book Antiqua" w:eastAsia="Book Antiqua" w:hAnsi="Book Antiqua" w:cs="Book Antiqua"/>
              <w:w w:val="89"/>
              <w:sz w:val="18"/>
              <w:szCs w:val="18"/>
              <w:lang w:val="en-GB"/>
            </w:rPr>
          </w:rPrChange>
        </w:rPr>
        <w:t>singe</w:t>
      </w:r>
      <w:r w:rsidRPr="00CF716D">
        <w:rPr>
          <w:rFonts w:ascii="Book Antiqua" w:eastAsia="Book Antiqua" w:hAnsi="Book Antiqua" w:cs="Book Antiqua"/>
          <w:spacing w:val="-6"/>
          <w:w w:val="89"/>
          <w:sz w:val="18"/>
          <w:szCs w:val="18"/>
          <w:lang w:val="it-IT"/>
          <w:rPrChange w:id="42" w:author="Davide Lionetti" w:date="2022-06-23T17:56:00Z">
            <w:rPr>
              <w:rFonts w:ascii="Book Antiqua" w:eastAsia="Book Antiqua" w:hAnsi="Book Antiqua" w:cs="Book Antiqua"/>
              <w:spacing w:val="-6"/>
              <w:w w:val="89"/>
              <w:sz w:val="18"/>
              <w:szCs w:val="18"/>
              <w:lang w:val="en-GB"/>
            </w:rPr>
          </w:rPrChange>
        </w:rPr>
        <w:t>r</w:t>
      </w:r>
      <w:proofErr w:type="spellEnd"/>
      <w:r w:rsidRPr="00CF716D">
        <w:rPr>
          <w:rFonts w:ascii="Book Antiqua" w:eastAsia="Book Antiqua" w:hAnsi="Book Antiqua" w:cs="Book Antiqua"/>
          <w:w w:val="89"/>
          <w:sz w:val="18"/>
          <w:szCs w:val="18"/>
          <w:lang w:val="it-IT"/>
          <w:rPrChange w:id="43" w:author="Davide Lionetti" w:date="2022-06-23T17:56:00Z">
            <w:rPr>
              <w:rFonts w:ascii="Book Antiqua" w:eastAsia="Book Antiqua" w:hAnsi="Book Antiqua" w:cs="Book Antiqua"/>
              <w:w w:val="89"/>
              <w:sz w:val="18"/>
              <w:szCs w:val="18"/>
              <w:lang w:val="en-GB"/>
            </w:rPr>
          </w:rPrChange>
        </w:rPr>
        <w:t>,</w:t>
      </w:r>
      <w:r w:rsidRPr="00CF716D">
        <w:rPr>
          <w:rFonts w:ascii="Book Antiqua" w:eastAsia="Book Antiqua" w:hAnsi="Book Antiqua" w:cs="Book Antiqua"/>
          <w:spacing w:val="18"/>
          <w:w w:val="89"/>
          <w:sz w:val="18"/>
          <w:szCs w:val="18"/>
          <w:lang w:val="it-IT"/>
          <w:rPrChange w:id="44" w:author="Davide Lionetti" w:date="2022-06-23T17:56:00Z">
            <w:rPr>
              <w:rFonts w:ascii="Book Antiqua" w:eastAsia="Book Antiqua" w:hAnsi="Book Antiqua" w:cs="Book Antiqua"/>
              <w:spacing w:val="18"/>
              <w:w w:val="89"/>
              <w:sz w:val="18"/>
              <w:szCs w:val="18"/>
              <w:lang w:val="en-GB"/>
            </w:rPr>
          </w:rPrChange>
        </w:rPr>
        <w:t xml:space="preserve"> </w:t>
      </w:r>
      <w:r w:rsidRPr="00CF716D">
        <w:rPr>
          <w:rFonts w:ascii="Book Antiqua" w:eastAsia="Book Antiqua" w:hAnsi="Book Antiqua" w:cs="Book Antiqua"/>
          <w:w w:val="89"/>
          <w:sz w:val="18"/>
          <w:szCs w:val="18"/>
          <w:lang w:val="it-IT"/>
          <w:rPrChange w:id="45" w:author="Davide Lionetti" w:date="2022-06-23T17:56:00Z">
            <w:rPr>
              <w:rFonts w:ascii="Book Antiqua" w:eastAsia="Book Antiqua" w:hAnsi="Book Antiqua" w:cs="Book Antiqua"/>
              <w:w w:val="89"/>
              <w:sz w:val="18"/>
              <w:szCs w:val="18"/>
              <w:lang w:val="en-GB"/>
            </w:rPr>
          </w:rPrChange>
        </w:rPr>
        <w:t>Maria</w:t>
      </w:r>
      <w:r w:rsidRPr="00CF716D">
        <w:rPr>
          <w:rFonts w:ascii="Book Antiqua" w:eastAsia="Book Antiqua" w:hAnsi="Book Antiqua" w:cs="Book Antiqua"/>
          <w:spacing w:val="17"/>
          <w:w w:val="89"/>
          <w:sz w:val="18"/>
          <w:szCs w:val="18"/>
          <w:lang w:val="it-IT"/>
          <w:rPrChange w:id="46" w:author="Davide Lionetti" w:date="2022-06-23T17:56:00Z">
            <w:rPr>
              <w:rFonts w:ascii="Book Antiqua" w:eastAsia="Book Antiqua" w:hAnsi="Book Antiqua" w:cs="Book Antiqua"/>
              <w:spacing w:val="17"/>
              <w:w w:val="89"/>
              <w:sz w:val="18"/>
              <w:szCs w:val="18"/>
              <w:lang w:val="en-GB"/>
            </w:rPr>
          </w:rPrChange>
        </w:rPr>
        <w:t xml:space="preserve"> 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47" w:author="Davide Lionetti" w:date="2022-06-23T17:56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Pia</w:t>
      </w:r>
      <w:r w:rsidRPr="00CF716D">
        <w:rPr>
          <w:rFonts w:ascii="Book Antiqua" w:eastAsia="Book Antiqua" w:hAnsi="Book Antiqua" w:cs="Book Antiqua"/>
          <w:spacing w:val="-16"/>
          <w:sz w:val="18"/>
          <w:szCs w:val="18"/>
          <w:lang w:val="it-IT"/>
          <w:rPrChange w:id="48" w:author="Davide Lionetti" w:date="2022-06-23T17:56:00Z">
            <w:rPr>
              <w:rFonts w:ascii="Book Antiqua" w:eastAsia="Book Antiqua" w:hAnsi="Book Antiqua" w:cs="Book Antiqua"/>
              <w:spacing w:val="-16"/>
              <w:sz w:val="18"/>
              <w:szCs w:val="18"/>
              <w:lang w:val="en-GB"/>
            </w:rPr>
          </w:rPrChange>
        </w:rPr>
        <w:t xml:space="preserve"> 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49" w:author="Davide Lionetti" w:date="2022-06-23T17:56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De</w:t>
      </w:r>
      <w:r w:rsidRPr="00CF716D">
        <w:rPr>
          <w:rFonts w:ascii="Book Antiqua" w:eastAsia="Book Antiqua" w:hAnsi="Book Antiqua" w:cs="Book Antiqua"/>
          <w:spacing w:val="-11"/>
          <w:sz w:val="18"/>
          <w:szCs w:val="18"/>
          <w:lang w:val="it-IT"/>
          <w:rPrChange w:id="50" w:author="Davide Lionetti" w:date="2022-06-23T17:56:00Z">
            <w:rPr>
              <w:rFonts w:ascii="Book Antiqua" w:eastAsia="Book Antiqua" w:hAnsi="Book Antiqua" w:cs="Book Antiqua"/>
              <w:spacing w:val="-11"/>
              <w:sz w:val="18"/>
              <w:szCs w:val="18"/>
              <w:lang w:val="en-GB"/>
            </w:rPr>
          </w:rPrChange>
        </w:rPr>
        <w:t xml:space="preserve"> V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51" w:author="Davide Lionetti" w:date="2022-06-23T17:56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ito</w:t>
      </w:r>
      <w:r w:rsidRPr="00CF716D">
        <w:rPr>
          <w:rFonts w:ascii="Book Antiqua" w:eastAsia="Book Antiqua" w:hAnsi="Book Antiqua" w:cs="Book Antiqua"/>
          <w:spacing w:val="10"/>
          <w:position w:val="8"/>
          <w:sz w:val="12"/>
          <w:szCs w:val="12"/>
          <w:lang w:val="it-IT"/>
          <w:rPrChange w:id="52" w:author="Davide Lionetti" w:date="2022-06-23T17:56:00Z">
            <w:rPr>
              <w:rFonts w:ascii="Book Antiqua" w:eastAsia="Book Antiqua" w:hAnsi="Book Antiqua" w:cs="Book Antiqua"/>
              <w:spacing w:val="10"/>
              <w:position w:val="8"/>
              <w:sz w:val="12"/>
              <w:szCs w:val="12"/>
              <w:lang w:val="en-GB"/>
            </w:rPr>
          </w:rPrChange>
        </w:rPr>
        <w:t>1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53" w:author="Davide Lionetti" w:date="2022-06-23T17:56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.</w:t>
      </w:r>
      <w:r w:rsidRPr="00CF716D">
        <w:rPr>
          <w:rFonts w:ascii="Book Antiqua" w:eastAsia="Book Antiqua" w:hAnsi="Book Antiqua" w:cs="Book Antiqua"/>
          <w:spacing w:val="9"/>
          <w:sz w:val="18"/>
          <w:szCs w:val="18"/>
          <w:lang w:val="it-IT"/>
          <w:rPrChange w:id="54" w:author="Davide Lionetti" w:date="2022-06-23T17:56:00Z">
            <w:rPr>
              <w:rFonts w:ascii="Book Antiqua" w:eastAsia="Book Antiqua" w:hAnsi="Book Antiqua" w:cs="Book Antiqua"/>
              <w:spacing w:val="9"/>
              <w:sz w:val="18"/>
              <w:szCs w:val="18"/>
              <w:lang w:val="en-GB"/>
            </w:rPr>
          </w:rPrChange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scenario</w:t>
      </w:r>
      <w:r>
        <w:rPr>
          <w:rFonts w:ascii="Book Antiqua" w:eastAsia="Book Antiqua" w:hAnsi="Book Antiqua" w:cs="Book Antiqua"/>
          <w:spacing w:val="1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all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ws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us</w:t>
      </w:r>
      <w:r>
        <w:rPr>
          <w:rFonts w:ascii="Book Antiqua" w:eastAsia="Book Antiqua" w:hAnsi="Book Antiqua" w:cs="Book Antiqua"/>
          <w:spacing w:val="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4"/>
          <w:sz w:val="18"/>
          <w:szCs w:val="18"/>
        </w:rPr>
        <w:t xml:space="preserve">e,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taking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consideration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>’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needs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nature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her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performance.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goal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del w:id="55" w:author="D'ARRIGO ARIANNA" w:date="2022-06-23T16:24:00Z">
        <w:r w:rsidDel="00445F97">
          <w:rPr>
            <w:rFonts w:ascii="Book Antiqua" w:eastAsia="Book Antiqua" w:hAnsi="Book Antiqua" w:cs="Book Antiqua"/>
            <w:w w:val="87"/>
            <w:sz w:val="18"/>
            <w:szCs w:val="18"/>
          </w:rPr>
          <w:delText>d</w:delText>
        </w:r>
        <w:r w:rsidDel="00445F97">
          <w:rPr>
            <w:rFonts w:ascii="Book Antiqua" w:eastAsia="Book Antiqua" w:hAnsi="Book Antiqua" w:cs="Book Antiqua"/>
            <w:spacing w:val="-3"/>
            <w:w w:val="87"/>
            <w:sz w:val="18"/>
            <w:szCs w:val="18"/>
          </w:rPr>
          <w:delText>ev</w:delText>
        </w:r>
        <w:r w:rsidDel="00445F97">
          <w:rPr>
            <w:rFonts w:ascii="Book Antiqua" w:eastAsia="Book Antiqua" w:hAnsi="Book Antiqua" w:cs="Book Antiqua"/>
            <w:w w:val="87"/>
            <w:sz w:val="18"/>
            <w:szCs w:val="18"/>
          </w:rPr>
          <w:delText>elop</w:delText>
        </w:r>
        <w:r w:rsidDel="00445F97">
          <w:rPr>
            <w:rFonts w:ascii="Book Antiqua" w:eastAsia="Book Antiqua" w:hAnsi="Book Antiqua" w:cs="Book Antiqua"/>
            <w:spacing w:val="7"/>
            <w:w w:val="87"/>
            <w:sz w:val="18"/>
            <w:szCs w:val="18"/>
          </w:rPr>
          <w:delText xml:space="preserve"> </w:delText>
        </w:r>
      </w:del>
      <w:commentRangeStart w:id="56"/>
      <w:ins w:id="57" w:author="D'ARRIGO ARIANNA" w:date="2022-06-23T16:24:00Z">
        <w:r w:rsidR="00445F97">
          <w:rPr>
            <w:rFonts w:ascii="Book Antiqua" w:eastAsia="Book Antiqua" w:hAnsi="Book Antiqua" w:cs="Book Antiqua"/>
            <w:w w:val="87"/>
            <w:sz w:val="18"/>
            <w:szCs w:val="18"/>
          </w:rPr>
          <w:t>build</w:t>
        </w:r>
        <w:commentRangeEnd w:id="56"/>
        <w:r w:rsidR="00445F97">
          <w:rPr>
            <w:rStyle w:val="CommentReference"/>
          </w:rPr>
          <w:commentReference w:id="56"/>
        </w:r>
        <w:r w:rsidR="00445F97">
          <w:rPr>
            <w:rFonts w:ascii="Book Antiqua" w:eastAsia="Book Antiqua" w:hAnsi="Book Antiqua" w:cs="Book Antiqua"/>
            <w:spacing w:val="7"/>
            <w:w w:val="87"/>
            <w:sz w:val="18"/>
            <w:szCs w:val="18"/>
          </w:rPr>
          <w:t xml:space="preserve"> </w:t>
        </w:r>
      </w:ins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custom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harmonizer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enhance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-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solo</w:t>
      </w:r>
      <w:r>
        <w:rPr>
          <w:rFonts w:ascii="Book Antiqua" w:eastAsia="Book Antiqua" w:hAnsi="Book Antiqua" w:cs="Book Antiqua"/>
          <w:spacing w:val="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performance,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DMI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ins w:id="58" w:author="D'ARRIGO ARIANNA" w:date="2022-06-23T16:25:00Z">
        <w:r w:rsidR="00445F97">
          <w:rPr>
            <w:rFonts w:ascii="Book Antiqua" w:eastAsia="Book Antiqua" w:hAnsi="Book Antiqua" w:cs="Book Antiqua"/>
            <w:spacing w:val="14"/>
            <w:w w:val="89"/>
            <w:sz w:val="18"/>
            <w:szCs w:val="18"/>
          </w:rPr>
          <w:t xml:space="preserve">with </w:t>
        </w:r>
      </w:ins>
      <w:r>
        <w:rPr>
          <w:rFonts w:ascii="Book Antiqua" w:eastAsia="Book Antiqua" w:hAnsi="Book Antiqua" w:cs="Book Antiqua"/>
          <w:w w:val="89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del w:id="59" w:author="D'ARRIGO ARIANNA" w:date="2022-06-23T16:25:00Z">
        <w:r w:rsidDel="00445F97">
          <w:rPr>
            <w:rFonts w:ascii="Book Antiqua" w:eastAsia="Book Antiqua" w:hAnsi="Book Antiqua" w:cs="Book Antiqua"/>
            <w:sz w:val="18"/>
            <w:szCs w:val="18"/>
          </w:rPr>
          <w:delText xml:space="preserve">both </w:delText>
        </w:r>
      </w:del>
      <w:r>
        <w:rPr>
          <w:rFonts w:ascii="Book Antiqua" w:eastAsia="Book Antiqua" w:hAnsi="Book Antiqua" w:cs="Book Antiqua"/>
          <w:w w:val="88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ely</w:t>
      </w:r>
      <w:r>
        <w:rPr>
          <w:rFonts w:ascii="Book Antiqua" w:eastAsia="Book Antiqua" w:hAnsi="Book Antiqua" w:cs="Book Antiqua"/>
          <w:spacing w:val="3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intuit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. </w:t>
      </w:r>
      <w:del w:id="60" w:author="D'ARRIGO ARIANNA" w:date="2022-06-23T16:26:00Z">
        <w:r w:rsidDel="00445F97">
          <w:rPr>
            <w:rFonts w:ascii="Book Antiqua" w:eastAsia="Book Antiqua" w:hAnsi="Book Antiqua" w:cs="Book Antiqua"/>
            <w:spacing w:val="25"/>
            <w:w w:val="88"/>
            <w:sz w:val="18"/>
            <w:szCs w:val="18"/>
          </w:rPr>
          <w:delText xml:space="preserve"> </w:delText>
        </w:r>
        <w:r w:rsidDel="00245057">
          <w:rPr>
            <w:rFonts w:ascii="Book Antiqua" w:eastAsia="Book Antiqua" w:hAnsi="Book Antiqua" w:cs="Book Antiqua"/>
            <w:w w:val="88"/>
            <w:sz w:val="18"/>
            <w:szCs w:val="18"/>
          </w:rPr>
          <w:delText>Collaborating  and</w:delText>
        </w:r>
      </w:del>
      <w:ins w:id="61" w:author="D'ARRIGO ARIANNA" w:date="2022-06-23T16:26:00Z">
        <w:r w:rsidR="00245057">
          <w:rPr>
            <w:rFonts w:ascii="Book Antiqua" w:eastAsia="Book Antiqua" w:hAnsi="Book Antiqua" w:cs="Book Antiqua"/>
            <w:w w:val="88"/>
            <w:sz w:val="18"/>
            <w:szCs w:val="18"/>
          </w:rPr>
          <w:t>Collaborating and</w:t>
        </w:r>
      </w:ins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discussing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commentRangeStart w:id="62"/>
      <w:ins w:id="63" w:author="D'ARRIGO ARIANNA" w:date="2022-06-23T16:27:00Z">
        <w:r w:rsidR="00245057">
          <w:rPr>
            <w:rFonts w:ascii="Book Antiqua" w:eastAsia="Book Antiqua" w:hAnsi="Book Antiqua" w:cs="Book Antiqua"/>
            <w:w w:val="88"/>
            <w:sz w:val="18"/>
            <w:szCs w:val="18"/>
          </w:rPr>
          <w:t>necessities</w:t>
        </w:r>
      </w:ins>
      <w:del w:id="64" w:author="D'ARRIGO ARIANNA" w:date="2022-06-23T16:27:00Z">
        <w:r w:rsidDel="00245057">
          <w:rPr>
            <w:rFonts w:ascii="Book Antiqua" w:eastAsia="Book Antiqua" w:hAnsi="Book Antiqua" w:cs="Book Antiqua"/>
            <w:w w:val="88"/>
            <w:sz w:val="18"/>
            <w:szCs w:val="18"/>
          </w:rPr>
          <w:delText>needs</w:delText>
        </w:r>
      </w:del>
      <w:commentRangeEnd w:id="62"/>
      <w:r w:rsidR="00245057">
        <w:rPr>
          <w:rStyle w:val="CommentReference"/>
        </w:rPr>
        <w:commentReference w:id="62"/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Handmonize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>r</w:t>
      </w:r>
      <w:proofErr w:type="spellEnd"/>
      <w:r>
        <w:rPr>
          <w:rFonts w:ascii="Book Antiqua" w:eastAsia="Book Antiqua" w:hAnsi="Book Antiqua" w:cs="Book Antiqua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unusual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special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ha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monizer</w:t>
      </w:r>
      <w:proofErr w:type="spellEnd"/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ins w:id="65" w:author="D'ARRIGO ARIANNA" w:date="2022-06-23T16:28:00Z">
        <w:r w:rsidR="00245057">
          <w:rPr>
            <w:rFonts w:ascii="Book Antiqua" w:eastAsia="Book Antiqua" w:hAnsi="Book Antiqua" w:cs="Book Antiqua"/>
            <w:w w:val="88"/>
            <w:sz w:val="18"/>
            <w:szCs w:val="18"/>
          </w:rPr>
          <w:t>monitored</w:t>
        </w:r>
      </w:ins>
      <w:del w:id="66" w:author="D'ARRIGO ARIANNA" w:date="2022-06-23T16:28:00Z">
        <w:r w:rsidDel="00245057">
          <w:rPr>
            <w:rFonts w:ascii="Book Antiqua" w:eastAsia="Book Antiqua" w:hAnsi="Book Antiqua" w:cs="Book Antiqua"/>
            <w:w w:val="88"/>
            <w:sz w:val="18"/>
            <w:szCs w:val="18"/>
          </w:rPr>
          <w:delText>controlled</w:delText>
        </w:r>
      </w:del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9"/>
          <w:sz w:val="18"/>
          <w:szCs w:val="18"/>
        </w:rPr>
        <w:t>real-time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gestures. </w:t>
      </w:r>
      <w:del w:id="67" w:author="D'ARRIGO ARIANNA" w:date="2022-06-23T16:28:00Z">
        <w:r w:rsidDel="00245057">
          <w:rPr>
            <w:rFonts w:ascii="Book Antiqua" w:eastAsia="Book Antiqua" w:hAnsi="Book Antiqua" w:cs="Book Antiqua"/>
            <w:spacing w:val="30"/>
            <w:w w:val="87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sz w:val="18"/>
          <w:szCs w:val="18"/>
        </w:rPr>
        <w:t>Just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ving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xplore</w:t>
      </w:r>
      <w:r>
        <w:rPr>
          <w:rFonts w:ascii="Book Antiqua" w:eastAsia="Book Antiqua" w:hAnsi="Book Antiqua" w:cs="Book Antiqua"/>
          <w:spacing w:val="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f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screen</w:t>
      </w:r>
      <w:r>
        <w:rPr>
          <w:rFonts w:ascii="Book Antiqua" w:eastAsia="Book Antiqua" w:hAnsi="Book Antiqua" w:cs="Book Antiqua"/>
          <w:spacing w:val="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areas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associated </w:t>
      </w:r>
      <w:r>
        <w:rPr>
          <w:rFonts w:ascii="Book Antiqua" w:eastAsia="Book Antiqua" w:hAnsi="Book Antiqua" w:cs="Book Antiqua"/>
          <w:sz w:val="18"/>
          <w:szCs w:val="18"/>
        </w:rPr>
        <w:t>to a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specific </w:t>
      </w:r>
      <w:del w:id="68" w:author="D'ARRIGO ARIANNA" w:date="2022-06-23T16:29:00Z">
        <w:r w:rsidDel="00245057">
          <w:rPr>
            <w:rFonts w:ascii="Book Antiqua" w:eastAsia="Book Antiqua" w:hAnsi="Book Antiqua" w:cs="Book Antiqua"/>
            <w:spacing w:val="2"/>
            <w:w w:val="89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w w:val="89"/>
          <w:sz w:val="18"/>
          <w:szCs w:val="18"/>
        </w:rPr>
        <w:t>setting,</w:t>
      </w:r>
      <w:r>
        <w:rPr>
          <w:rFonts w:ascii="Book Antiqua" w:eastAsia="Book Antiqua" w:hAnsi="Book Antiqua" w:cs="Book Antiqua"/>
          <w:spacing w:val="3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creating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harmonic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combinations</w:t>
      </w:r>
      <w:r>
        <w:rPr>
          <w:rFonts w:ascii="Book Antiqua" w:eastAsia="Book Antiqua" w:hAnsi="Book Antiqua" w:cs="Book Antiqua"/>
          <w:spacing w:val="3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by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xploiting</w:t>
      </w:r>
      <w:r>
        <w:rPr>
          <w:rFonts w:ascii="Book Antiqua" w:eastAsia="Book Antiqua" w:hAnsi="Book Antiqua" w:cs="Book Antiqua"/>
          <w:spacing w:val="2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smooth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transition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oices.</w:t>
      </w:r>
      <w:r>
        <w:rPr>
          <w:rFonts w:ascii="Book Antiqua" w:eastAsia="Book Antiqua" w:hAnsi="Book Antiqua" w:cs="Book Antiqua"/>
          <w:spacing w:val="3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At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time</w:t>
      </w:r>
      <w:ins w:id="69" w:author="D'ARRIGO ARIANNA" w:date="2022-06-23T16:29:00Z">
        <w:r w:rsidR="00245057">
          <w:rPr>
            <w:rFonts w:ascii="Book Antiqua" w:eastAsia="Book Antiqua" w:hAnsi="Book Antiqua" w:cs="Book Antiqua"/>
            <w:w w:val="88"/>
            <w:sz w:val="18"/>
            <w:szCs w:val="18"/>
          </w:rPr>
          <w:t>,</w:t>
        </w:r>
      </w:ins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fects</w:t>
      </w:r>
      <w:r>
        <w:rPr>
          <w:rFonts w:ascii="Book Antiqua" w:eastAsia="Book Antiqua" w:hAnsi="Book Antiqua" w:cs="Book Antiqua"/>
          <w:spacing w:val="3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gestures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intuit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 her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8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audience.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achi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del w:id="70" w:author="D'ARRIGO ARIANNA" w:date="2022-06-23T16:30:00Z">
        <w:r w:rsidDel="00245057">
          <w:rPr>
            <w:rFonts w:ascii="Book Antiqua" w:eastAsia="Book Antiqua" w:hAnsi="Book Antiqua" w:cs="Book Antiqua"/>
            <w:spacing w:val="-14"/>
            <w:sz w:val="18"/>
            <w:szCs w:val="18"/>
          </w:rPr>
          <w:delText xml:space="preserve"> </w:delText>
        </w:r>
        <w:r w:rsidDel="00245057">
          <w:rPr>
            <w:rFonts w:ascii="Book Antiqua" w:eastAsia="Book Antiqua" w:hAnsi="Book Antiqua" w:cs="Book Antiqua"/>
            <w:sz w:val="18"/>
            <w:szCs w:val="18"/>
          </w:rPr>
          <w:delText xml:space="preserve">ef- </w:delText>
        </w:r>
        <w:r w:rsidDel="00245057">
          <w:rPr>
            <w:rFonts w:ascii="Book Antiqua" w:eastAsia="Book Antiqua" w:hAnsi="Book Antiqua" w:cs="Book Antiqua"/>
            <w:w w:val="88"/>
            <w:sz w:val="18"/>
            <w:szCs w:val="18"/>
          </w:rPr>
          <w:delText>fect</w:delText>
        </w:r>
        <w:r w:rsidDel="00245057">
          <w:rPr>
            <w:rFonts w:ascii="Book Antiqua" w:eastAsia="Book Antiqua" w:hAnsi="Book Antiqua" w:cs="Book Antiqua"/>
            <w:spacing w:val="-3"/>
            <w:w w:val="88"/>
            <w:sz w:val="18"/>
            <w:szCs w:val="18"/>
          </w:rPr>
          <w:delText>iv</w:delText>
        </w:r>
        <w:r w:rsidDel="00245057">
          <w:rPr>
            <w:rFonts w:ascii="Book Antiqua" w:eastAsia="Book Antiqua" w:hAnsi="Book Antiqua" w:cs="Book Antiqua"/>
            <w:w w:val="88"/>
            <w:sz w:val="18"/>
            <w:szCs w:val="18"/>
          </w:rPr>
          <w:delText>el</w:delText>
        </w:r>
        <w:r w:rsidDel="00245057">
          <w:rPr>
            <w:rFonts w:ascii="Book Antiqua" w:eastAsia="Book Antiqua" w:hAnsi="Book Antiqua" w:cs="Book Antiqua"/>
            <w:spacing w:val="-11"/>
            <w:w w:val="88"/>
            <w:sz w:val="18"/>
            <w:szCs w:val="18"/>
          </w:rPr>
          <w:delText>y</w:delText>
        </w:r>
      </w:del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 should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only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focus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on her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intention </w:t>
      </w:r>
      <w:r>
        <w:rPr>
          <w:rFonts w:ascii="Book Antiqua" w:eastAsia="Book Antiqua" w:hAnsi="Book Antiqua" w:cs="Book Antiqua"/>
          <w:sz w:val="18"/>
          <w:szCs w:val="18"/>
        </w:rPr>
        <w:t xml:space="preserve">while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performing,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del w:id="71" w:author="D'ARRIGO ARIANNA" w:date="2022-06-23T16:32:00Z">
        <w:r w:rsidDel="00CE0384">
          <w:rPr>
            <w:rFonts w:ascii="Book Antiqua" w:eastAsia="Book Antiqua" w:hAnsi="Book Antiqua" w:cs="Book Antiqua"/>
            <w:w w:val="87"/>
            <w:sz w:val="18"/>
            <w:szCs w:val="18"/>
          </w:rPr>
          <w:delText>rather</w:delText>
        </w:r>
        <w:r w:rsidDel="00CE0384">
          <w:rPr>
            <w:rFonts w:ascii="Book Antiqua" w:eastAsia="Book Antiqua" w:hAnsi="Book Antiqua" w:cs="Book Antiqua"/>
            <w:spacing w:val="-5"/>
            <w:w w:val="87"/>
            <w:sz w:val="18"/>
            <w:szCs w:val="18"/>
          </w:rPr>
          <w:delText xml:space="preserve"> </w:delText>
        </w:r>
        <w:r w:rsidDel="00CE0384">
          <w:rPr>
            <w:rFonts w:ascii="Book Antiqua" w:eastAsia="Book Antiqua" w:hAnsi="Book Antiqua" w:cs="Book Antiqua"/>
            <w:w w:val="87"/>
            <w:sz w:val="18"/>
            <w:szCs w:val="18"/>
          </w:rPr>
          <w:delText>than</w:delText>
        </w:r>
      </w:del>
      <w:ins w:id="72" w:author="D'ARRIGO ARIANNA" w:date="2022-06-23T16:32:00Z">
        <w:r w:rsidR="00CE0384">
          <w:rPr>
            <w:rFonts w:ascii="Book Antiqua" w:eastAsia="Book Antiqua" w:hAnsi="Book Antiqua" w:cs="Book Antiqua"/>
            <w:w w:val="87"/>
            <w:sz w:val="18"/>
            <w:szCs w:val="18"/>
          </w:rPr>
          <w:t>instead of</w:t>
        </w:r>
      </w:ins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ins w:id="73" w:author="D'ARRIGO ARIANNA" w:date="2022-06-23T16:32:00Z">
        <w:r w:rsidR="00CE0384">
          <w:rPr>
            <w:rFonts w:ascii="Book Antiqua" w:eastAsia="Book Antiqua" w:hAnsi="Book Antiqua" w:cs="Book Antiqua"/>
            <w:w w:val="87"/>
            <w:sz w:val="18"/>
            <w:szCs w:val="18"/>
          </w:rPr>
          <w:t xml:space="preserve"> think about</w:t>
        </w:r>
      </w:ins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del w:id="74" w:author="D'ARRIGO ARIANNA" w:date="2022-06-23T16:32:00Z">
        <w:r w:rsidDel="00CE0384">
          <w:rPr>
            <w:rFonts w:ascii="Book Antiqua" w:eastAsia="Book Antiqua" w:hAnsi="Book Antiqua" w:cs="Book Antiqua"/>
            <w:w w:val="87"/>
            <w:sz w:val="18"/>
            <w:szCs w:val="18"/>
          </w:rPr>
          <w:delText>consider</w:delText>
        </w:r>
      </w:del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switching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physical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vices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sl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ins w:id="75" w:author="D'ARRIGO ARIANNA" w:date="2022-06-23T16:35:00Z">
        <w:r w:rsidR="00CE0384">
          <w:rPr>
            <w:rFonts w:ascii="Book Antiqua" w:eastAsia="Book Antiqua" w:hAnsi="Book Antiqua" w:cs="Book Antiqua"/>
            <w:spacing w:val="15"/>
            <w:w w:val="87"/>
            <w:sz w:val="18"/>
            <w:szCs w:val="18"/>
          </w:rPr>
          <w:t xml:space="preserve">the </w:t>
        </w:r>
      </w:ins>
      <w:ins w:id="76" w:author="Davide Lionetti" w:date="2022-06-23T17:56:00Z">
        <w:r w:rsidR="00CF716D">
          <w:rPr>
            <w:rFonts w:ascii="Book Antiqua" w:eastAsia="Book Antiqua" w:hAnsi="Book Antiqua" w:cs="Book Antiqua"/>
            <w:spacing w:val="15"/>
            <w:w w:val="87"/>
            <w:sz w:val="18"/>
            <w:szCs w:val="18"/>
          </w:rPr>
          <w:t>flow</w:t>
        </w:r>
      </w:ins>
      <w:ins w:id="77" w:author="D'ARRIGO ARIANNA" w:date="2022-06-23T16:35:00Z">
        <w:del w:id="78" w:author="Davide Lionetti" w:date="2022-06-23T17:56:00Z">
          <w:r w:rsidR="00CE0384" w:rsidDel="00CF716D">
            <w:rPr>
              <w:rFonts w:ascii="Book Antiqua" w:eastAsia="Book Antiqua" w:hAnsi="Book Antiqua" w:cs="Book Antiqua"/>
              <w:spacing w:val="15"/>
              <w:w w:val="87"/>
              <w:sz w:val="18"/>
              <w:szCs w:val="18"/>
            </w:rPr>
            <w:delText>slow</w:delText>
          </w:r>
        </w:del>
        <w:r w:rsidR="00CE0384">
          <w:rPr>
            <w:rFonts w:ascii="Book Antiqua" w:eastAsia="Book Antiqua" w:hAnsi="Book Antiqua" w:cs="Book Antiqua"/>
            <w:spacing w:val="15"/>
            <w:w w:val="87"/>
            <w:sz w:val="18"/>
            <w:szCs w:val="18"/>
          </w:rPr>
          <w:t xml:space="preserve"> of</w:t>
        </w:r>
      </w:ins>
      <w:del w:id="79" w:author="D'ARRIGO ARIANNA" w:date="2022-06-23T16:33:00Z">
        <w:r w:rsidDel="00CE0384">
          <w:rPr>
            <w:rFonts w:ascii="Book Antiqua" w:eastAsia="Book Antiqua" w:hAnsi="Book Antiqua" w:cs="Book Antiqua"/>
            <w:w w:val="87"/>
            <w:sz w:val="18"/>
            <w:szCs w:val="18"/>
          </w:rPr>
          <w:delText>d</w:delText>
        </w:r>
        <w:r w:rsidDel="00CE0384">
          <w:rPr>
            <w:rFonts w:ascii="Book Antiqua" w:eastAsia="Book Antiqua" w:hAnsi="Book Antiqua" w:cs="Book Antiqua"/>
            <w:spacing w:val="-3"/>
            <w:w w:val="87"/>
            <w:sz w:val="18"/>
            <w:szCs w:val="18"/>
          </w:rPr>
          <w:delText>o</w:delText>
        </w:r>
        <w:r w:rsidDel="00CE0384">
          <w:rPr>
            <w:rFonts w:ascii="Book Antiqua" w:eastAsia="Book Antiqua" w:hAnsi="Book Antiqua" w:cs="Book Antiqua"/>
            <w:w w:val="87"/>
            <w:sz w:val="18"/>
            <w:szCs w:val="18"/>
          </w:rPr>
          <w:delText>wn</w:delText>
        </w:r>
      </w:del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del w:id="80" w:author="D'ARRIGO ARIANNA" w:date="2022-06-23T16:35:00Z">
        <w:r w:rsidDel="00CE0384">
          <w:rPr>
            <w:rFonts w:ascii="Book Antiqua" w:eastAsia="Book Antiqua" w:hAnsi="Book Antiqua" w:cs="Book Antiqua"/>
            <w:sz w:val="18"/>
            <w:szCs w:val="18"/>
          </w:rPr>
          <w:delText>fl</w:delText>
        </w:r>
        <w:r w:rsidDel="00CE0384">
          <w:rPr>
            <w:rFonts w:ascii="Book Antiqua" w:eastAsia="Book Antiqua" w:hAnsi="Book Antiqua" w:cs="Book Antiqua"/>
            <w:spacing w:val="-4"/>
            <w:sz w:val="18"/>
            <w:szCs w:val="18"/>
          </w:rPr>
          <w:delText>o</w:delText>
        </w:r>
        <w:r w:rsidDel="00CE0384">
          <w:rPr>
            <w:rFonts w:ascii="Book Antiqua" w:eastAsia="Book Antiqua" w:hAnsi="Book Antiqua" w:cs="Book Antiqua"/>
            <w:spacing w:val="-12"/>
            <w:sz w:val="18"/>
            <w:szCs w:val="18"/>
          </w:rPr>
          <w:delText>w</w:delText>
        </w:r>
      </w:del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3F242791" w14:textId="5F247182" w:rsidR="00934C91" w:rsidRDefault="005A562A">
      <w:pPr>
        <w:spacing w:before="16" w:line="200" w:lineRule="exact"/>
        <w:ind w:right="64" w:firstLine="299"/>
        <w:jc w:val="both"/>
        <w:rPr>
          <w:rFonts w:ascii="Book Antiqua" w:eastAsia="Book Antiqua" w:hAnsi="Book Antiqua" w:cs="Book Antiqua"/>
          <w:sz w:val="12"/>
          <w:szCs w:val="12"/>
        </w:rPr>
      </w:pP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paper</w:t>
      </w:r>
      <w:r>
        <w:rPr>
          <w:rFonts w:ascii="Book Antiqua" w:eastAsia="Book Antiqua" w:hAnsi="Book Antiqua" w:cs="Book Antiqua"/>
          <w:spacing w:val="3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first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describe</w:t>
      </w:r>
      <w:r>
        <w:rPr>
          <w:rFonts w:ascii="Book Antiqua" w:eastAsia="Book Antiqua" w:hAnsi="Book Antiqua" w:cs="Book Antiqua"/>
          <w:spacing w:val="3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 xml:space="preserve">interaction </w:t>
      </w:r>
      <w:r w:rsidR="00424B68"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artist 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order</w:t>
      </w:r>
      <w:r>
        <w:rPr>
          <w:rFonts w:ascii="Book Antiqua" w:eastAsia="Book Antiqua" w:hAnsi="Book Antiqua" w:cs="Book Antiqua"/>
          <w:spacing w:val="2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proofErr w:type="gramEnd"/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set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goals</w:t>
      </w:r>
      <w:r>
        <w:rPr>
          <w:rFonts w:ascii="Book Antiqua" w:eastAsia="Book Antiqua" w:hAnsi="Book Antiqua" w:cs="Book Antiqua"/>
          <w:spacing w:val="2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well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2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approach</w:t>
      </w:r>
      <w:r>
        <w:rPr>
          <w:rFonts w:ascii="Book Antiqua" w:eastAsia="Book Antiqua" w:hAnsi="Book Antiqua" w:cs="Book Antiqua"/>
          <w:spacing w:val="3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ards</w:t>
      </w:r>
      <w:r>
        <w:rPr>
          <w:rFonts w:ascii="Book Antiqua" w:eastAsia="Book Antiqua" w:hAnsi="Book Antiqua" w:cs="Book Antiqua"/>
          <w:spacing w:val="2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2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de- sign.</w:t>
      </w:r>
      <w:r>
        <w:rPr>
          <w:rFonts w:ascii="Book Antiqua" w:eastAsia="Book Antiqua" w:hAnsi="Book Antiqua" w:cs="Book Antiqua"/>
          <w:spacing w:val="1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Then</w:t>
      </w:r>
      <w:r>
        <w:rPr>
          <w:rFonts w:ascii="Book Antiqua" w:eastAsia="Book Antiqua" w:hAnsi="Book Antiqua" w:cs="Book Antiqua"/>
          <w:spacing w:val="1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xplain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technical</w:t>
      </w:r>
      <w:r>
        <w:rPr>
          <w:rFonts w:ascii="Book Antiqua" w:eastAsia="Book Antiqua" w:hAnsi="Book Antiqua" w:cs="Book Antiqua"/>
          <w:spacing w:val="2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aspects</w:t>
      </w:r>
      <w:r>
        <w:rPr>
          <w:rFonts w:ascii="Book Antiqua" w:eastAsia="Book Antiqua" w:hAnsi="Book Antiqua" w:cs="Book Antiqua"/>
          <w:spacing w:val="1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system,</w:t>
      </w:r>
      <w:r>
        <w:rPr>
          <w:rFonts w:ascii="Book Antiqua" w:eastAsia="Book Antiqua" w:hAnsi="Book Antiqua" w:cs="Book Antiqua"/>
          <w:spacing w:val="3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going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through</w:t>
      </w:r>
      <w:r>
        <w:rPr>
          <w:rFonts w:ascii="Book Antiqua" w:eastAsia="Book Antiqua" w:hAnsi="Book Antiqua" w:cs="Book Antiqua"/>
          <w:spacing w:val="3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tools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methodologies</w:t>
      </w:r>
      <w:r>
        <w:rPr>
          <w:rFonts w:ascii="Book Antiqua" w:eastAsia="Book Antiqua" w:hAnsi="Book Antiqua" w:cs="Book Antiqua"/>
          <w:spacing w:val="3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3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fi-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nal</w:t>
      </w:r>
      <w:proofErr w:type="spellEnd"/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product. 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9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proofErr w:type="gramEnd"/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present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aluation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artist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through</w:t>
      </w:r>
      <w:r>
        <w:rPr>
          <w:rFonts w:ascii="Book Antiqua" w:eastAsia="Book Antiqua" w:hAnsi="Book Antiqua" w:cs="Book Antiqua"/>
          <w:spacing w:val="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questionnaire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after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xperimenting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Handmonizer</w:t>
      </w:r>
      <w:proofErr w:type="spellEnd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 during</w:t>
      </w:r>
      <w:r>
        <w:rPr>
          <w:rFonts w:ascii="Book Antiqua" w:eastAsia="Book Antiqua" w:hAnsi="Book Antiqua" w:cs="Book Antiqua"/>
          <w:spacing w:val="-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demo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sessions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where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vided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detailed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feedback on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ery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aspect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xperience</w:t>
      </w:r>
      <w:r>
        <w:rPr>
          <w:rFonts w:ascii="Book Antiqua" w:eastAsia="Book Antiqua" w:hAnsi="Book Antiqua" w:cs="Book Antiqua"/>
          <w:spacing w:val="3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tool.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full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source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code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ailable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Git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Hub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our </w:t>
      </w:r>
      <w:r>
        <w:rPr>
          <w:rFonts w:ascii="Book Antiqua" w:eastAsia="Book Antiqua" w:hAnsi="Book Antiqua" w:cs="Book Antiqua"/>
          <w:sz w:val="18"/>
          <w:szCs w:val="18"/>
        </w:rPr>
        <w:t>repositor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y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position w:val="8"/>
          <w:sz w:val="12"/>
          <w:szCs w:val="12"/>
        </w:rPr>
        <w:t>2</w:t>
      </w:r>
    </w:p>
    <w:p w14:paraId="690EBDDD" w14:textId="77777777" w:rsidR="00934C91" w:rsidRDefault="00934C91">
      <w:pPr>
        <w:spacing w:before="1" w:line="160" w:lineRule="exact"/>
        <w:rPr>
          <w:sz w:val="16"/>
          <w:szCs w:val="16"/>
        </w:rPr>
      </w:pPr>
    </w:p>
    <w:p w14:paraId="7596BF78" w14:textId="77777777" w:rsidR="00934C91" w:rsidRDefault="00934C91">
      <w:pPr>
        <w:spacing w:line="200" w:lineRule="exact"/>
      </w:pPr>
    </w:p>
    <w:p w14:paraId="333C45EC" w14:textId="77777777" w:rsidR="00934C91" w:rsidRDefault="005A562A">
      <w:pPr>
        <w:ind w:left="700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>TIST</w:t>
      </w:r>
      <w:r>
        <w:rPr>
          <w:spacing w:val="34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ORIENTED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SYSTEM</w:t>
      </w:r>
      <w:proofErr w:type="gramEnd"/>
      <w:r>
        <w:rPr>
          <w:spacing w:val="21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DESIGN</w:t>
      </w:r>
    </w:p>
    <w:p w14:paraId="2A5334CB" w14:textId="77777777" w:rsidR="00934C91" w:rsidRDefault="00934C91">
      <w:pPr>
        <w:spacing w:before="17" w:line="200" w:lineRule="exact"/>
      </w:pPr>
    </w:p>
    <w:p w14:paraId="551D2337" w14:textId="65F93611" w:rsidR="00934C91" w:rsidRDefault="005A562A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Handmonizer</w:t>
      </w:r>
      <w:proofErr w:type="spellEnd"/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has been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designed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 c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desires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jazz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singer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Maria</w:t>
      </w:r>
      <w:r>
        <w:rPr>
          <w:rFonts w:ascii="Book Antiqua" w:eastAsia="Book Antiqua" w:hAnsi="Book Antiqua" w:cs="Book Antiqua"/>
          <w:spacing w:val="2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Pia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De 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ito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5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aimed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29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25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cal</w:t>
      </w:r>
      <w:proofErr w:type="spellEnd"/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solo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impr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visation.  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section</w:t>
      </w:r>
      <w:r w:rsidR="00424B68">
        <w:rPr>
          <w:rFonts w:ascii="Book Antiqua" w:eastAsia="Book Antiqua" w:hAnsi="Book Antiqua" w:cs="Book Antiqua"/>
          <w:w w:val="91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3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introduce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4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1"/>
          <w:sz w:val="18"/>
          <w:szCs w:val="18"/>
        </w:rPr>
        <w:t xml:space="preserve">elop-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ment</w:t>
      </w:r>
      <w:proofErr w:type="spellEnd"/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process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>artist’s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constraints,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discussions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decisions</w:t>
      </w:r>
      <w:r>
        <w:rPr>
          <w:rFonts w:ascii="Book Antiqua" w:eastAsia="Book Antiqua" w:hAnsi="Book Antiqua" w:cs="Book Antiqua"/>
          <w:spacing w:val="3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feedback.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system</w:t>
      </w:r>
      <w:r>
        <w:rPr>
          <w:rFonts w:ascii="Book Antiqua" w:eastAsia="Book Antiqua" w:hAnsi="Book Antiqua" w:cs="Book Antiqua"/>
          <w:spacing w:val="1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consists</w:t>
      </w:r>
      <w:r>
        <w:rPr>
          <w:rFonts w:ascii="Book Antiqua" w:eastAsia="Book Antiqua" w:hAnsi="Book Antiqua" w:cs="Book Antiqua"/>
          <w:spacing w:val="2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ocal</w:t>
      </w:r>
      <w:r>
        <w:rPr>
          <w:rFonts w:ascii="Book Antiqua" w:eastAsia="Book Antiqua" w:hAnsi="Book Antiqua" w:cs="Book Antiqua"/>
          <w:spacing w:val="3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gesture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recognition</w:t>
      </w:r>
      <w:r>
        <w:rPr>
          <w:rFonts w:ascii="Book Antiqua" w:eastAsia="Book Antiqua" w:hAnsi="Book Antiqua" w:cs="Book Antiqua"/>
          <w:spacing w:val="3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3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able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some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parameters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real-time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ements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singer</w:t>
      </w:r>
      <w:r>
        <w:rPr>
          <w:rFonts w:ascii="Book Antiqua" w:eastAsia="Book Antiqua" w:hAnsi="Book Antiqua" w:cs="Book Antiqua"/>
          <w:spacing w:val="-9"/>
          <w:w w:val="91"/>
          <w:sz w:val="18"/>
          <w:szCs w:val="18"/>
        </w:rPr>
        <w:t>’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s</w:t>
      </w:r>
      <w:r>
        <w:rPr>
          <w:rFonts w:ascii="Book Antiqua" w:eastAsia="Book Antiqua" w:hAnsi="Book Antiqua" w:cs="Book Antiqua"/>
          <w:spacing w:val="9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hand.</w:t>
      </w:r>
    </w:p>
    <w:p w14:paraId="59DCDC28" w14:textId="77777777" w:rsidR="00934C91" w:rsidRDefault="00934C91">
      <w:pPr>
        <w:spacing w:before="1" w:line="140" w:lineRule="exact"/>
        <w:rPr>
          <w:sz w:val="14"/>
          <w:szCs w:val="14"/>
        </w:rPr>
      </w:pPr>
    </w:p>
    <w:p w14:paraId="08F6C8F2" w14:textId="77777777" w:rsidR="00934C91" w:rsidRDefault="00934C91">
      <w:pPr>
        <w:spacing w:line="200" w:lineRule="exact"/>
      </w:pPr>
    </w:p>
    <w:p w14:paraId="7E879A4B" w14:textId="77777777" w:rsidR="00934C91" w:rsidRDefault="005A562A">
      <w:pPr>
        <w:ind w:right="325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2.1.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Artist</w:t>
      </w:r>
      <w:r>
        <w:rPr>
          <w:spacing w:val="37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needs</w:t>
      </w:r>
    </w:p>
    <w:p w14:paraId="333719CC" w14:textId="77777777" w:rsidR="00934C91" w:rsidRDefault="00934C91">
      <w:pPr>
        <w:spacing w:before="3" w:line="140" w:lineRule="exact"/>
        <w:rPr>
          <w:sz w:val="15"/>
          <w:szCs w:val="15"/>
        </w:rPr>
      </w:pPr>
    </w:p>
    <w:p w14:paraId="63E565F9" w14:textId="0623B45D" w:rsidR="00934C91" w:rsidRDefault="005A562A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7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our first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meeting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ins w:id="81" w:author="D'ARRIGO ARIANNA" w:date="2022-06-23T16:50:00Z">
        <w:r w:rsidR="00A50EDA">
          <w:rPr>
            <w:rFonts w:ascii="Book Antiqua" w:eastAsia="Book Antiqua" w:hAnsi="Book Antiqua" w:cs="Book Antiqua"/>
            <w:w w:val="87"/>
            <w:sz w:val="18"/>
            <w:szCs w:val="18"/>
          </w:rPr>
          <w:t>,</w:t>
        </w:r>
      </w:ins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were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presented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challenges</w:t>
      </w:r>
      <w:r>
        <w:rPr>
          <w:rFonts w:ascii="Book Antiqua" w:eastAsia="Book Antiqua" w:hAnsi="Book Antiqua" w:cs="Book Antiqua"/>
          <w:spacing w:val="1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acing</w:t>
      </w:r>
      <w:r>
        <w:rPr>
          <w:rFonts w:ascii="Book Antiqua" w:eastAsia="Book Antiqua" w:hAnsi="Book Antiqua" w:cs="Book Antiqua"/>
          <w:spacing w:val="3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vious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setup</w:t>
      </w:r>
      <w:r>
        <w:rPr>
          <w:rFonts w:ascii="Book Antiqua" w:eastAsia="Book Antiqua" w:hAnsi="Book Antiqua" w:cs="Book Antiqua"/>
          <w:spacing w:val="16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3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28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vision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ideal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scenario.</w:t>
      </w:r>
    </w:p>
    <w:p w14:paraId="7285EA81" w14:textId="0EDEA70A" w:rsidR="00934C91" w:rsidRDefault="0073113F">
      <w:pPr>
        <w:spacing w:line="200" w:lineRule="exact"/>
        <w:ind w:right="64"/>
        <w:jc w:val="both"/>
        <w:rPr>
          <w:rFonts w:ascii="Book Antiqua" w:eastAsia="Book Antiqua" w:hAnsi="Book Antiqua" w:cs="Book Antiqua"/>
          <w:sz w:val="18"/>
          <w:szCs w:val="18"/>
        </w:rPr>
      </w:pPr>
      <w:r>
        <w:pict w14:anchorId="2B045654">
          <v:group id="_x0000_s1035" style="position:absolute;left:0;text-align:left;margin-left:318.05pt;margin-top:40.4pt;width:96.4pt;height:0;z-index:-251660288;mso-position-horizontal-relative:page" coordorigin="6361,808" coordsize="1928,0">
            <v:shape id="_x0000_s1036" style="position:absolute;left:6361;top:808;width:1928;height:0" coordorigin="6361,808" coordsize="1928,0" path="m6361,808r1927,e" filled="f" strokeweight=".14042mm">
              <v:path arrowok="t"/>
            </v:shape>
            <w10:wrap anchorx="page"/>
          </v:group>
        </w:pic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 w:rsidR="005A562A"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pr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vious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setup</w:t>
      </w:r>
      <w:r w:rsidR="005A562A"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ins w:id="82" w:author="D'ARRIGO ARIANNA" w:date="2022-06-23T16:51:00Z">
        <w:r w:rsidR="00A50EDA">
          <w:rPr>
            <w:rFonts w:ascii="Book Antiqua" w:eastAsia="Book Antiqua" w:hAnsi="Book Antiqua" w:cs="Book Antiqua"/>
            <w:w w:val="87"/>
            <w:sz w:val="18"/>
            <w:szCs w:val="18"/>
          </w:rPr>
          <w:t>is made up</w:t>
        </w:r>
      </w:ins>
      <w:del w:id="83" w:author="D'ARRIGO ARIANNA" w:date="2022-06-23T16:51:00Z">
        <w:r w:rsidR="005A562A" w:rsidDel="00A50EDA">
          <w:rPr>
            <w:rFonts w:ascii="Book Antiqua" w:eastAsia="Book Antiqua" w:hAnsi="Book Antiqua" w:cs="Book Antiqua"/>
            <w:w w:val="87"/>
            <w:sz w:val="18"/>
            <w:szCs w:val="18"/>
          </w:rPr>
          <w:delText>consisted</w:delText>
        </w:r>
      </w:del>
      <w:r w:rsidR="005A562A"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of</w:t>
      </w:r>
      <w:r w:rsidR="005A562A"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 w:rsidR="005A562A"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entide</w:t>
      </w:r>
      <w:r w:rsidR="005A562A"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guitar</w:t>
      </w:r>
      <w:r w:rsidR="005A562A"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pedal</w:t>
      </w:r>
      <w:r w:rsidR="005A562A"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harmonizer and</w:t>
      </w:r>
      <w:r w:rsidR="005A562A"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an</w:t>
      </w:r>
      <w:r w:rsidR="005A562A"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Echopl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x</w:t>
      </w:r>
      <w:r w:rsidR="005A562A"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looping</w:t>
      </w:r>
      <w:r w:rsidR="005A562A"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machine</w:t>
      </w:r>
      <w:r w:rsidR="005A562A"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 w:rsidR="005A562A"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create</w:t>
      </w:r>
      <w:r w:rsidR="005A562A"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backing</w:t>
      </w:r>
      <w:r w:rsidR="005A562A"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tracks</w:t>
      </w:r>
      <w:r w:rsidR="005A562A"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along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ins w:id="84" w:author="D'ARRIGO ARIANNA" w:date="2022-06-23T16:52:00Z">
        <w:r w:rsidR="00A50EDA">
          <w:rPr>
            <w:rFonts w:ascii="Book Antiqua" w:eastAsia="Book Antiqua" w:hAnsi="Book Antiqua" w:cs="Book Antiqua"/>
            <w:w w:val="87"/>
            <w:sz w:val="18"/>
            <w:szCs w:val="18"/>
          </w:rPr>
          <w:t>i</w:t>
        </w:r>
      </w:ins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</w:t>
      </w:r>
      <w:ins w:id="85" w:author="D'ARRIGO ARIANNA" w:date="2022-06-23T16:53:00Z">
        <w:r w:rsidR="00A50EDA">
          <w:rPr>
            <w:rFonts w:ascii="Book Antiqua" w:eastAsia="Book Antiqua" w:hAnsi="Book Antiqua" w:cs="Book Antiqua"/>
            <w:w w:val="87"/>
            <w:sz w:val="18"/>
            <w:szCs w:val="18"/>
          </w:rPr>
          <w:t xml:space="preserve"> which</w:t>
        </w:r>
      </w:ins>
      <w:r w:rsidR="005A562A">
        <w:rPr>
          <w:rFonts w:ascii="Book Antiqua" w:eastAsia="Book Antiqua" w:hAnsi="Book Antiqua" w:cs="Book Antiqua"/>
          <w:spacing w:val="-1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she</w:t>
      </w:r>
      <w:ins w:id="86" w:author="D'ARRIGO ARIANNA" w:date="2022-06-23T16:53:00Z">
        <w:r w:rsidR="00A50EDA">
          <w:rPr>
            <w:rFonts w:ascii="Book Antiqua" w:eastAsia="Book Antiqua" w:hAnsi="Book Antiqua" w:cs="Book Antiqua"/>
            <w:w w:val="87"/>
            <w:sz w:val="18"/>
            <w:szCs w:val="18"/>
          </w:rPr>
          <w:t xml:space="preserve"> used to</w:t>
        </w:r>
      </w:ins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 xml:space="preserve"> impr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vise</w:t>
      </w:r>
      <w:del w:id="87" w:author="D'ARRIGO ARIANNA" w:date="2022-06-23T16:53:00Z">
        <w:r w:rsidR="005A562A" w:rsidDel="00A50EDA">
          <w:rPr>
            <w:rFonts w:ascii="Book Antiqua" w:eastAsia="Book Antiqua" w:hAnsi="Book Antiqua" w:cs="Book Antiqua"/>
            <w:w w:val="87"/>
            <w:sz w:val="18"/>
            <w:szCs w:val="18"/>
          </w:rPr>
          <w:delText>d</w:delText>
        </w:r>
      </w:del>
      <w:r w:rsidR="005A562A">
        <w:rPr>
          <w:rFonts w:ascii="Book Antiqua" w:eastAsia="Book Antiqua" w:hAnsi="Book Antiqua" w:cs="Book Antiqua"/>
          <w:spacing w:val="9"/>
          <w:w w:val="87"/>
          <w:position w:val="8"/>
          <w:sz w:val="12"/>
          <w:szCs w:val="12"/>
        </w:rPr>
        <w:t>3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.</w:t>
      </w:r>
      <w:r w:rsidR="005A562A"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main</w:t>
      </w:r>
      <w:r w:rsidR="005A562A"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issues</w:t>
      </w:r>
      <w:r w:rsidR="005A562A"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 xml:space="preserve">she </w:t>
      </w:r>
      <w:r w:rsidR="005A562A"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aced</w:t>
      </w:r>
      <w:r w:rsidR="005A562A"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 w:rsidR="005A562A">
        <w:rPr>
          <w:rFonts w:ascii="Book Antiqua" w:eastAsia="Book Antiqua" w:hAnsi="Book Antiqua" w:cs="Book Antiqua"/>
          <w:spacing w:val="-5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 w:rsidR="005A562A"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setup</w:t>
      </w:r>
      <w:r w:rsidR="005A562A"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were</w:t>
      </w:r>
    </w:p>
    <w:p w14:paraId="16824A08" w14:textId="77777777" w:rsidR="00934C91" w:rsidRDefault="00934C91">
      <w:pPr>
        <w:spacing w:before="7" w:line="200" w:lineRule="exact"/>
      </w:pPr>
    </w:p>
    <w:p w14:paraId="1F5ECF6D" w14:textId="77777777" w:rsidR="00934C91" w:rsidRDefault="005A562A">
      <w:pPr>
        <w:spacing w:line="200" w:lineRule="exact"/>
        <w:ind w:left="2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 w:eastAsia="Book Antiqua" w:hAnsi="Book Antiqua" w:cs="Book Antiqua"/>
          <w:spacing w:val="9"/>
          <w:w w:val="91"/>
          <w:position w:val="6"/>
          <w:sz w:val="12"/>
          <w:szCs w:val="12"/>
        </w:rPr>
        <w:t>1</w:t>
      </w:r>
      <w:hyperlink r:id="rId13">
        <w:r>
          <w:rPr>
            <w:rFonts w:ascii="Book Antiqua" w:eastAsia="Book Antiqua" w:hAnsi="Book Antiqua" w:cs="Book Antiqua"/>
            <w:w w:val="91"/>
            <w:sz w:val="16"/>
            <w:szCs w:val="16"/>
          </w:rPr>
          <w:t>Maria</w:t>
        </w:r>
        <w:r>
          <w:rPr>
            <w:rFonts w:ascii="Book Antiqua" w:eastAsia="Book Antiqua" w:hAnsi="Book Antiqua" w:cs="Book Antiqua"/>
            <w:spacing w:val="5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Pia</w:t>
        </w:r>
        <w:r>
          <w:rPr>
            <w:rFonts w:ascii="Book Antiqua" w:eastAsia="Book Antiqua" w:hAnsi="Book Antiqua" w:cs="Book Antiqua"/>
            <w:spacing w:val="4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De</w:t>
        </w:r>
        <w:r>
          <w:rPr>
            <w:rFonts w:ascii="Book Antiqua" w:eastAsia="Book Antiqua" w:hAnsi="Book Antiqua" w:cs="Book Antiqua"/>
            <w:spacing w:val="6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pacing w:val="-9"/>
            <w:w w:val="91"/>
            <w:sz w:val="16"/>
            <w:szCs w:val="16"/>
          </w:rPr>
          <w:t>V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ito</w:t>
        </w:r>
        <w:r>
          <w:rPr>
            <w:rFonts w:ascii="Book Antiqua" w:eastAsia="Book Antiqua" w:hAnsi="Book Antiqua" w:cs="Book Antiqua"/>
            <w:spacing w:val="10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pacing w:val="-5"/>
            <w:w w:val="91"/>
            <w:sz w:val="16"/>
            <w:szCs w:val="16"/>
          </w:rPr>
          <w:t>W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ikipedia</w:t>
        </w:r>
        <w:r>
          <w:rPr>
            <w:rFonts w:ascii="Book Antiqua" w:eastAsia="Book Antiqua" w:hAnsi="Book Antiqua" w:cs="Book Antiqua"/>
            <w:spacing w:val="-9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z w:val="16"/>
            <w:szCs w:val="16"/>
          </w:rPr>
          <w:t>page</w:t>
        </w:r>
      </w:hyperlink>
    </w:p>
    <w:p w14:paraId="13485D1F" w14:textId="77777777" w:rsidR="00934C91" w:rsidRDefault="005A562A">
      <w:pPr>
        <w:spacing w:line="180" w:lineRule="exact"/>
        <w:ind w:left="2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 w:eastAsia="Book Antiqua" w:hAnsi="Book Antiqua" w:cs="Book Antiqua"/>
          <w:spacing w:val="9"/>
          <w:w w:val="88"/>
          <w:position w:val="6"/>
          <w:sz w:val="12"/>
          <w:szCs w:val="12"/>
        </w:rPr>
        <w:t>2</w:t>
      </w:r>
      <w:hyperlink r:id="rId14">
        <w:r>
          <w:rPr>
            <w:rFonts w:ascii="Book Antiqua" w:eastAsia="Book Antiqua" w:hAnsi="Book Antiqua" w:cs="Book Antiqua"/>
            <w:w w:val="88"/>
            <w:position w:val="1"/>
            <w:sz w:val="16"/>
            <w:szCs w:val="16"/>
          </w:rPr>
          <w:t>GitHub</w:t>
        </w:r>
        <w:r>
          <w:rPr>
            <w:rFonts w:ascii="Book Antiqua" w:eastAsia="Book Antiqua" w:hAnsi="Book Antiqua" w:cs="Book Antiqua"/>
            <w:spacing w:val="13"/>
            <w:w w:val="88"/>
            <w:position w:val="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88"/>
            <w:position w:val="1"/>
            <w:sz w:val="16"/>
            <w:szCs w:val="16"/>
          </w:rPr>
          <w:t>repository</w:t>
        </w:r>
        <w:r>
          <w:rPr>
            <w:rFonts w:ascii="Book Antiqua" w:eastAsia="Book Antiqua" w:hAnsi="Book Antiqua" w:cs="Book Antiqua"/>
            <w:spacing w:val="5"/>
            <w:w w:val="88"/>
            <w:position w:val="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88"/>
            <w:position w:val="1"/>
            <w:sz w:val="16"/>
            <w:szCs w:val="16"/>
          </w:rPr>
          <w:t>containing</w:t>
        </w:r>
        <w:r>
          <w:rPr>
            <w:rFonts w:ascii="Book Antiqua" w:eastAsia="Book Antiqua" w:hAnsi="Book Antiqua" w:cs="Book Antiqua"/>
            <w:spacing w:val="12"/>
            <w:w w:val="88"/>
            <w:position w:val="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position w:val="1"/>
            <w:sz w:val="16"/>
            <w:szCs w:val="16"/>
          </w:rPr>
          <w:t>all</w:t>
        </w:r>
        <w:r>
          <w:rPr>
            <w:rFonts w:ascii="Book Antiqua" w:eastAsia="Book Antiqua" w:hAnsi="Book Antiqua" w:cs="Book Antiqua"/>
            <w:spacing w:val="-14"/>
            <w:position w:val="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87"/>
            <w:position w:val="1"/>
            <w:sz w:val="16"/>
            <w:szCs w:val="16"/>
          </w:rPr>
          <w:t>the</w:t>
        </w:r>
        <w:r>
          <w:rPr>
            <w:rFonts w:ascii="Book Antiqua" w:eastAsia="Book Antiqua" w:hAnsi="Book Antiqua" w:cs="Book Antiqua"/>
            <w:spacing w:val="5"/>
            <w:w w:val="87"/>
            <w:position w:val="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position w:val="1"/>
            <w:sz w:val="16"/>
            <w:szCs w:val="16"/>
          </w:rPr>
          <w:t>code</w:t>
        </w:r>
      </w:hyperlink>
    </w:p>
    <w:p w14:paraId="5A291D8A" w14:textId="77777777" w:rsidR="00934C91" w:rsidRPr="00424B68" w:rsidRDefault="005A562A">
      <w:pPr>
        <w:spacing w:line="180" w:lineRule="exact"/>
        <w:ind w:left="217"/>
        <w:rPr>
          <w:rFonts w:ascii="Book Antiqua" w:eastAsia="Book Antiqua" w:hAnsi="Book Antiqua" w:cs="Book Antiqua"/>
          <w:sz w:val="16"/>
          <w:szCs w:val="16"/>
          <w:lang w:val="it-IT"/>
        </w:rPr>
        <w:sectPr w:rsidR="00934C91" w:rsidRPr="00424B68">
          <w:type w:val="continuous"/>
          <w:pgSz w:w="12240" w:h="15840"/>
          <w:pgMar w:top="920" w:right="960" w:bottom="280" w:left="980" w:header="720" w:footer="720" w:gutter="0"/>
          <w:cols w:num="2" w:space="720" w:equalWidth="0">
            <w:col w:w="4928" w:space="453"/>
            <w:col w:w="4919"/>
          </w:cols>
        </w:sectPr>
      </w:pPr>
      <w:r w:rsidRPr="00424B68">
        <w:rPr>
          <w:rFonts w:ascii="Book Antiqua" w:eastAsia="Book Antiqua" w:hAnsi="Book Antiqua" w:cs="Book Antiqua"/>
          <w:spacing w:val="9"/>
          <w:w w:val="89"/>
          <w:position w:val="6"/>
          <w:sz w:val="12"/>
          <w:szCs w:val="12"/>
          <w:lang w:val="it-IT"/>
        </w:rPr>
        <w:t>3</w:t>
      </w:r>
      <w:r w:rsidR="0073113F">
        <w:fldChar w:fldCharType="begin"/>
      </w:r>
      <w:r w:rsidR="0073113F" w:rsidRPr="00CF716D">
        <w:rPr>
          <w:lang w:val="it-IT"/>
          <w:rPrChange w:id="88" w:author="Davide Lionetti" w:date="2022-06-23T17:56:00Z">
            <w:rPr/>
          </w:rPrChange>
        </w:rPr>
        <w:instrText xml:space="preserve"> HYPERLINK "https://www.youtube.com/watch?v=MFBWcX-iHVo" \h </w:instrText>
      </w:r>
      <w:r w:rsidR="0073113F">
        <w:fldChar w:fldCharType="separate"/>
      </w:r>
      <w:r w:rsidRPr="00424B68">
        <w:rPr>
          <w:rFonts w:ascii="Book Antiqua" w:eastAsia="Book Antiqua" w:hAnsi="Book Antiqua" w:cs="Book Antiqua"/>
          <w:w w:val="89"/>
          <w:position w:val="1"/>
          <w:sz w:val="16"/>
          <w:szCs w:val="16"/>
          <w:lang w:val="it-IT"/>
        </w:rPr>
        <w:t>Maria</w:t>
      </w:r>
      <w:r w:rsidRPr="00424B68">
        <w:rPr>
          <w:rFonts w:ascii="Book Antiqua" w:eastAsia="Book Antiqua" w:hAnsi="Book Antiqua" w:cs="Book Antiqua"/>
          <w:spacing w:val="16"/>
          <w:w w:val="89"/>
          <w:position w:val="1"/>
          <w:sz w:val="16"/>
          <w:szCs w:val="16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9"/>
          <w:position w:val="1"/>
          <w:sz w:val="16"/>
          <w:szCs w:val="16"/>
          <w:lang w:val="it-IT"/>
        </w:rPr>
        <w:t>pia de</w:t>
      </w:r>
      <w:r w:rsidRPr="00424B68">
        <w:rPr>
          <w:rFonts w:ascii="Book Antiqua" w:eastAsia="Book Antiqua" w:hAnsi="Book Antiqua" w:cs="Book Antiqua"/>
          <w:spacing w:val="-1"/>
          <w:w w:val="89"/>
          <w:position w:val="1"/>
          <w:sz w:val="16"/>
          <w:szCs w:val="16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9"/>
          <w:position w:val="1"/>
          <w:sz w:val="16"/>
          <w:szCs w:val="16"/>
          <w:lang w:val="it-IT"/>
        </w:rPr>
        <w:t>vito</w:t>
      </w:r>
      <w:r w:rsidRPr="00424B68">
        <w:rPr>
          <w:rFonts w:ascii="Book Antiqua" w:eastAsia="Book Antiqua" w:hAnsi="Book Antiqua" w:cs="Book Antiqua"/>
          <w:spacing w:val="4"/>
          <w:w w:val="89"/>
          <w:position w:val="1"/>
          <w:sz w:val="16"/>
          <w:szCs w:val="16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w w:val="89"/>
          <w:position w:val="1"/>
          <w:sz w:val="16"/>
          <w:szCs w:val="16"/>
          <w:lang w:val="it-IT"/>
        </w:rPr>
        <w:t>solo</w:t>
      </w:r>
      <w:r w:rsidRPr="00424B68">
        <w:rPr>
          <w:rFonts w:ascii="Book Antiqua" w:eastAsia="Book Antiqua" w:hAnsi="Book Antiqua" w:cs="Book Antiqua"/>
          <w:spacing w:val="13"/>
          <w:w w:val="89"/>
          <w:position w:val="1"/>
          <w:sz w:val="16"/>
          <w:szCs w:val="16"/>
          <w:lang w:val="it-IT"/>
        </w:rPr>
        <w:t xml:space="preserve"> </w:t>
      </w:r>
      <w:r w:rsidRPr="00424B68">
        <w:rPr>
          <w:rFonts w:ascii="Book Antiqua" w:eastAsia="Book Antiqua" w:hAnsi="Book Antiqua" w:cs="Book Antiqua"/>
          <w:position w:val="1"/>
          <w:sz w:val="16"/>
          <w:szCs w:val="16"/>
          <w:lang w:val="it-IT"/>
        </w:rPr>
        <w:t>performance</w:t>
      </w:r>
      <w:r w:rsidR="0073113F">
        <w:rPr>
          <w:rFonts w:ascii="Book Antiqua" w:eastAsia="Book Antiqua" w:hAnsi="Book Antiqua" w:cs="Book Antiqua"/>
          <w:position w:val="1"/>
          <w:sz w:val="16"/>
          <w:szCs w:val="16"/>
          <w:lang w:val="it-IT"/>
        </w:rPr>
        <w:fldChar w:fldCharType="end"/>
      </w:r>
    </w:p>
    <w:p w14:paraId="765F2892" w14:textId="77777777" w:rsidR="00934C91" w:rsidRPr="00424B68" w:rsidRDefault="00934C91">
      <w:pPr>
        <w:spacing w:before="4" w:line="100" w:lineRule="exact"/>
        <w:rPr>
          <w:sz w:val="11"/>
          <w:szCs w:val="11"/>
          <w:lang w:val="it-IT"/>
        </w:rPr>
      </w:pPr>
    </w:p>
    <w:p w14:paraId="3BA46964" w14:textId="77777777" w:rsidR="00934C91" w:rsidRPr="00424B68" w:rsidRDefault="00934C91">
      <w:pPr>
        <w:spacing w:line="200" w:lineRule="exact"/>
        <w:rPr>
          <w:lang w:val="it-IT"/>
        </w:rPr>
      </w:pPr>
    </w:p>
    <w:p w14:paraId="2D6C0103" w14:textId="77777777" w:rsidR="00934C91" w:rsidRPr="00424B68" w:rsidRDefault="00934C91">
      <w:pPr>
        <w:spacing w:line="200" w:lineRule="exact"/>
        <w:rPr>
          <w:lang w:val="it-IT"/>
        </w:rPr>
        <w:sectPr w:rsidR="00934C91" w:rsidRPr="00424B68">
          <w:pgSz w:w="12240" w:h="15840"/>
          <w:pgMar w:top="920" w:right="960" w:bottom="280" w:left="980" w:header="725" w:footer="0" w:gutter="0"/>
          <w:cols w:space="720"/>
        </w:sectPr>
      </w:pPr>
    </w:p>
    <w:p w14:paraId="236FA835" w14:textId="489615FB" w:rsidR="00934C91" w:rsidRDefault="005A562A">
      <w:pPr>
        <w:spacing w:before="31"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6"/>
          <w:sz w:val="18"/>
          <w:szCs w:val="18"/>
        </w:rPr>
        <w:t>related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unnatural</w:t>
      </w:r>
      <w:r>
        <w:rPr>
          <w:rFonts w:ascii="Book Antiqua" w:eastAsia="Book Antiqua" w:hAnsi="Book Antiqua" w:cs="Book Antiqua"/>
          <w:spacing w:val="-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 mechanic</w:t>
      </w:r>
      <w:r>
        <w:rPr>
          <w:rFonts w:ascii="Book Antiqua" w:eastAsia="Book Antiqua" w:hAnsi="Book Antiqua" w:cs="Book Antiqua"/>
          <w:spacing w:val="34"/>
          <w:w w:val="86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interaction, </w:t>
      </w:r>
      <w:r>
        <w:rPr>
          <w:rFonts w:ascii="Book Antiqua" w:eastAsia="Book Antiqua" w:hAnsi="Book Antiqua" w:cs="Book Antiqua"/>
          <w:spacing w:val="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changing</w:t>
      </w:r>
      <w:proofErr w:type="gramEnd"/>
      <w:r>
        <w:rPr>
          <w:rFonts w:ascii="Book Antiqua" w:eastAsia="Book Antiqua" w:hAnsi="Book Antiqua" w:cs="Book Antiqua"/>
          <w:spacing w:val="2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ious</w:t>
      </w:r>
      <w:proofErr w:type="spellEnd"/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switches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quick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comfortable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task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that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reduce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vit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. 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At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time,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dealing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ysical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de-vices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li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entide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leads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clicking</w:t>
      </w:r>
      <w:r>
        <w:rPr>
          <w:rFonts w:ascii="Book Antiqua" w:eastAsia="Book Antiqua" w:hAnsi="Book Antiqua" w:cs="Book Antiqua"/>
          <w:spacing w:val="1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noises</w:t>
      </w:r>
      <w:r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caused</w:t>
      </w:r>
      <w:r>
        <w:rPr>
          <w:rFonts w:ascii="Book Antiqua" w:eastAsia="Book Antiqua" w:hAnsi="Book Antiqua" w:cs="Book Antiqua"/>
          <w:spacing w:val="-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switches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 knobs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disrupt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0D94C41C" w14:textId="6E7EA5B5" w:rsidR="00934C91" w:rsidRDefault="005A562A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issue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mutually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decided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consider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eloping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an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ace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ould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easy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focus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mainly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impr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visation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without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struggle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in-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teraction</w:t>
      </w:r>
      <w:proofErr w:type="spellEnd"/>
      <w:r>
        <w:rPr>
          <w:rFonts w:ascii="Book Antiqua" w:eastAsia="Book Antiqua" w:hAnsi="Book Antiqua" w:cs="Book Antiqua"/>
          <w:w w:val="88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decided</w:t>
      </w:r>
      <w:r>
        <w:rPr>
          <w:rFonts w:ascii="Book Antiqua" w:eastAsia="Book Antiqua" w:hAnsi="Book Antiqua" w:cs="Book Antiqua"/>
          <w:spacing w:val="-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implement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ocal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es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her the opportunity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xplore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xperiment</w:t>
      </w:r>
      <w:r>
        <w:rPr>
          <w:rFonts w:ascii="Book Antiqua" w:eastAsia="Book Antiqua" w:hAnsi="Book Antiqua" w:cs="Book Antiqua"/>
          <w:spacing w:val="1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 di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ha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monic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configurations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natural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just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 hand</w:t>
      </w:r>
      <w:r>
        <w:rPr>
          <w:rFonts w:ascii="Book Antiqua" w:eastAsia="Book Antiqua" w:hAnsi="Book Antiqua" w:cs="Book Antiqua"/>
          <w:spacing w:val="-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front 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camera.</w:t>
      </w:r>
    </w:p>
    <w:p w14:paraId="1F342B42" w14:textId="77777777" w:rsidR="00934C91" w:rsidRDefault="00934C91">
      <w:pPr>
        <w:spacing w:before="4" w:line="220" w:lineRule="exact"/>
        <w:rPr>
          <w:sz w:val="22"/>
          <w:szCs w:val="22"/>
        </w:rPr>
      </w:pPr>
    </w:p>
    <w:p w14:paraId="2F6C4896" w14:textId="77777777" w:rsidR="00934C91" w:rsidRDefault="00CF716D">
      <w:pPr>
        <w:ind w:left="118"/>
      </w:pPr>
      <w:r>
        <w:pict w14:anchorId="6070A9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135pt">
            <v:imagedata r:id="rId15" o:title=""/>
          </v:shape>
        </w:pict>
      </w:r>
    </w:p>
    <w:p w14:paraId="68297283" w14:textId="77777777" w:rsidR="00934C91" w:rsidRDefault="00934C91">
      <w:pPr>
        <w:spacing w:before="1" w:line="240" w:lineRule="exact"/>
        <w:rPr>
          <w:sz w:val="24"/>
          <w:szCs w:val="24"/>
        </w:rPr>
      </w:pPr>
    </w:p>
    <w:p w14:paraId="191B0B7F" w14:textId="77777777" w:rsidR="00934C91" w:rsidRDefault="005A562A">
      <w:pPr>
        <w:ind w:left="1098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90"/>
          <w:sz w:val="18"/>
          <w:szCs w:val="18"/>
        </w:rPr>
        <w:t>Figure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1: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Handmonizer</w:t>
      </w:r>
      <w:proofErr w:type="spellEnd"/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z w:val="18"/>
          <w:szCs w:val="18"/>
        </w:rPr>
        <w:t>w</w:t>
      </w:r>
    </w:p>
    <w:p w14:paraId="3D94BCF0" w14:textId="77777777" w:rsidR="00934C91" w:rsidRDefault="00934C91">
      <w:pPr>
        <w:spacing w:line="200" w:lineRule="exact"/>
      </w:pPr>
    </w:p>
    <w:p w14:paraId="0E2106B4" w14:textId="77777777" w:rsidR="00934C91" w:rsidRDefault="00934C91">
      <w:pPr>
        <w:spacing w:line="200" w:lineRule="exact"/>
      </w:pPr>
    </w:p>
    <w:p w14:paraId="240ACDC2" w14:textId="77777777" w:rsidR="00934C91" w:rsidRDefault="00934C91">
      <w:pPr>
        <w:spacing w:before="14" w:line="200" w:lineRule="exact"/>
      </w:pPr>
    </w:p>
    <w:p w14:paraId="4D843EF4" w14:textId="77777777" w:rsidR="00934C91" w:rsidRDefault="005A562A">
      <w:pPr>
        <w:ind w:left="108" w:right="222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2.2. </w:t>
      </w:r>
      <w:r>
        <w:rPr>
          <w:spacing w:val="15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Interaction</w:t>
      </w:r>
      <w:r>
        <w:rPr>
          <w:spacing w:val="-4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Design</w:t>
      </w:r>
      <w:r>
        <w:rPr>
          <w:spacing w:val="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app</w:t>
      </w:r>
      <w:r>
        <w:rPr>
          <w:spacing w:val="-3"/>
          <w:w w:val="115"/>
          <w:sz w:val="18"/>
          <w:szCs w:val="18"/>
        </w:rPr>
        <w:t>r</w:t>
      </w:r>
      <w:r>
        <w:rPr>
          <w:w w:val="105"/>
          <w:sz w:val="18"/>
          <w:szCs w:val="18"/>
        </w:rPr>
        <w:t>oach</w:t>
      </w:r>
    </w:p>
    <w:p w14:paraId="656FE84F" w14:textId="77777777" w:rsidR="00934C91" w:rsidRDefault="00934C91">
      <w:pPr>
        <w:spacing w:before="6" w:line="140" w:lineRule="exact"/>
        <w:rPr>
          <w:sz w:val="14"/>
          <w:szCs w:val="14"/>
        </w:rPr>
      </w:pPr>
    </w:p>
    <w:p w14:paraId="11301E75" w14:textId="77777777" w:rsidR="00934C91" w:rsidRDefault="005A562A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9"/>
          <w:sz w:val="18"/>
          <w:szCs w:val="18"/>
        </w:rPr>
        <w:t>Due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separation</w:t>
      </w:r>
      <w:r>
        <w:rPr>
          <w:rFonts w:ascii="Book Antiqua" w:eastAsia="Book Antiqua" w:hAnsi="Book Antiqua" w:cs="Book Antiqua"/>
          <w:spacing w:val="3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2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gesture</w:t>
      </w:r>
      <w:r>
        <w:rPr>
          <w:rFonts w:ascii="Book Antiqua" w:eastAsia="Book Antiqua" w:hAnsi="Book Antiqua" w:cs="Book Antiqua"/>
          <w:spacing w:val="2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input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output,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strat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gies</w:t>
      </w:r>
      <w:r>
        <w:rPr>
          <w:rFonts w:ascii="Book Antiqua" w:eastAsia="Book Antiqua" w:hAnsi="Book Antiqua" w:cs="Book Antiqua"/>
          <w:spacing w:val="3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essence</w:t>
      </w:r>
      <w:r>
        <w:rPr>
          <w:rFonts w:ascii="Book Antiqua" w:eastAsia="Book Antiqua" w:hAnsi="Book Antiqua" w:cs="Book Antiqua"/>
          <w:spacing w:val="19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digital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3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instruments. Di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strat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gies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set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inputs</w:t>
      </w:r>
      <w:r>
        <w:rPr>
          <w:rFonts w:ascii="Book Antiqua" w:eastAsia="Book Antiqua" w:hAnsi="Book Antiqua" w:cs="Book Antiqua"/>
          <w:spacing w:val="16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1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 xml:space="preserve">outputs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performer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reacts</w:t>
      </w:r>
      <w:r>
        <w:rPr>
          <w:rFonts w:ascii="Book Antiqua" w:eastAsia="Book Antiqua" w:hAnsi="Book Antiqua" w:cs="Book Antiqua"/>
          <w:spacing w:val="36"/>
          <w:w w:val="88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musically 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proofErr w:type="gramEnd"/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psychologically 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instrument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[1].</w:t>
      </w:r>
      <w:r>
        <w:rPr>
          <w:rFonts w:ascii="Book Antiqua" w:eastAsia="Book Antiqua" w:hAnsi="Book Antiqua" w:cs="Book Antiqua"/>
          <w:spacing w:val="4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general,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while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designing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DMI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need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foll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three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principles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101"/>
          <w:sz w:val="18"/>
          <w:szCs w:val="18"/>
        </w:rPr>
        <w:t>[7]:</w:t>
      </w:r>
    </w:p>
    <w:p w14:paraId="7E0D165D" w14:textId="77777777" w:rsidR="00934C91" w:rsidRDefault="00934C91">
      <w:pPr>
        <w:spacing w:before="4" w:line="100" w:lineRule="exact"/>
        <w:rPr>
          <w:sz w:val="11"/>
          <w:szCs w:val="11"/>
        </w:rPr>
      </w:pPr>
    </w:p>
    <w:p w14:paraId="571FDFE6" w14:textId="15F9EA7C" w:rsidR="00934C91" w:rsidRDefault="005A562A">
      <w:pPr>
        <w:spacing w:line="200" w:lineRule="exact"/>
        <w:ind w:left="392" w:right="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23"/>
          <w:sz w:val="18"/>
          <w:szCs w:val="18"/>
        </w:rPr>
        <w:t xml:space="preserve">• </w:t>
      </w:r>
      <w:r>
        <w:rPr>
          <w:spacing w:val="18"/>
          <w:w w:val="123"/>
          <w:sz w:val="18"/>
          <w:szCs w:val="18"/>
        </w:rPr>
        <w:t xml:space="preserve"> </w:t>
      </w:r>
      <w:r>
        <w:rPr>
          <w:w w:val="123"/>
          <w:sz w:val="18"/>
          <w:szCs w:val="18"/>
        </w:rPr>
        <w:t>Cont</w:t>
      </w:r>
      <w:r>
        <w:rPr>
          <w:spacing w:val="-4"/>
          <w:w w:val="123"/>
          <w:sz w:val="18"/>
          <w:szCs w:val="18"/>
        </w:rPr>
        <w:t>r</w:t>
      </w:r>
      <w:r>
        <w:rPr>
          <w:w w:val="123"/>
          <w:sz w:val="18"/>
          <w:szCs w:val="18"/>
        </w:rPr>
        <w:t>ol:</w:t>
      </w:r>
      <w:r>
        <w:rPr>
          <w:spacing w:val="-23"/>
          <w:w w:val="12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interaction</w:t>
      </w:r>
      <w:r>
        <w:rPr>
          <w:rFonts w:ascii="Book Antiqua" w:eastAsia="Book Antiqua" w:hAnsi="Book Antiqua" w:cs="Book Antiqua"/>
          <w:spacing w:val="3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2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mapped</w:t>
      </w:r>
      <w:r>
        <w:rPr>
          <w:rFonts w:ascii="Book Antiqua" w:eastAsia="Book Antiqua" w:hAnsi="Book Antiqua" w:cs="Book Antiqua"/>
          <w:spacing w:val="37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 xml:space="preserve">output,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full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1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who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system.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other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ords,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output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xactly</w:t>
      </w:r>
      <w:r>
        <w:rPr>
          <w:rFonts w:ascii="Book Antiqua" w:eastAsia="Book Antiqua" w:hAnsi="Book Antiqua" w:cs="Book Antiqua"/>
          <w:spacing w:val="39"/>
          <w:w w:val="8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match</w:t>
      </w:r>
      <w:ins w:id="89" w:author="D'ARRIGO ARIANNA" w:date="2022-06-23T16:55:00Z">
        <w:r w:rsidR="0094681B">
          <w:rPr>
            <w:rFonts w:ascii="Book Antiqua" w:eastAsia="Book Antiqua" w:hAnsi="Book Antiqua" w:cs="Book Antiqua"/>
            <w:w w:val="88"/>
            <w:sz w:val="18"/>
            <w:szCs w:val="18"/>
          </w:rPr>
          <w:t>s</w:t>
        </w:r>
      </w:ins>
      <w:proofErr w:type="spellEnd"/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intention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7CDD6CF8" w14:textId="77777777" w:rsidR="00934C91" w:rsidRDefault="005A562A">
      <w:pPr>
        <w:spacing w:before="57" w:line="200" w:lineRule="exact"/>
        <w:ind w:left="392" w:right="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sz w:val="18"/>
          <w:szCs w:val="18"/>
        </w:rPr>
        <w:t xml:space="preserve">Legibility: </w:t>
      </w:r>
      <w:r>
        <w:rPr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referred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”transparen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c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</w:t>
      </w:r>
      <w:proofErr w:type="gramEnd"/>
      <w:r>
        <w:rPr>
          <w:rFonts w:ascii="Book Antiqua" w:eastAsia="Book Antiqua" w:hAnsi="Book Antiqua" w:cs="Book Antiqua"/>
          <w:w w:val="88"/>
          <w:sz w:val="18"/>
          <w:szCs w:val="18"/>
        </w:rPr>
        <w:t>”,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related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importance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easily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understood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both the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audience.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What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visual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clue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pre-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sented</w:t>
      </w:r>
      <w:proofErr w:type="spellEnd"/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audience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through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gestures,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translated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audible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output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easily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distinguish.</w:t>
      </w:r>
    </w:p>
    <w:p w14:paraId="55AA4DF2" w14:textId="77777777" w:rsidR="00934C91" w:rsidRDefault="005A562A">
      <w:pPr>
        <w:spacing w:before="57" w:line="200" w:lineRule="exact"/>
        <w:ind w:left="392" w:right="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sz w:val="18"/>
          <w:szCs w:val="18"/>
        </w:rPr>
        <w:t>Sound:</w:t>
      </w:r>
      <w:r>
        <w:rPr>
          <w:spacing w:val="4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determining</w:t>
      </w:r>
      <w:r>
        <w:rPr>
          <w:rFonts w:ascii="Book Antiqua" w:eastAsia="Book Antiqua" w:hAnsi="Book Antiqua" w:cs="Book Antiqua"/>
          <w:spacing w:val="1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what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kind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sounds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going to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91"/>
          <w:sz w:val="18"/>
          <w:szCs w:val="18"/>
        </w:rPr>
        <w:t>f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acilitate</w:t>
      </w:r>
      <w:r>
        <w:rPr>
          <w:rFonts w:ascii="Book Antiqua" w:eastAsia="Book Antiqua" w:hAnsi="Book Antiqua" w:cs="Book Antiqua"/>
          <w:spacing w:val="33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making.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could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mean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creating 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proofErr w:type="gramEnd"/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sounds, processing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input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both.</w:t>
      </w:r>
    </w:p>
    <w:p w14:paraId="017D0D77" w14:textId="77777777" w:rsidR="00934C91" w:rsidRDefault="00934C91">
      <w:pPr>
        <w:spacing w:before="6" w:line="120" w:lineRule="exact"/>
        <w:rPr>
          <w:sz w:val="12"/>
          <w:szCs w:val="12"/>
        </w:rPr>
      </w:pPr>
    </w:p>
    <w:p w14:paraId="357A4BD3" w14:textId="597F7441" w:rsidR="00934C91" w:rsidRDefault="005A562A">
      <w:pPr>
        <w:spacing w:line="200" w:lineRule="exact"/>
        <w:ind w:left="109" w:right="-33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8"/>
          <w:sz w:val="18"/>
          <w:szCs w:val="18"/>
        </w:rPr>
        <w:t>More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when 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ving to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tailored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spe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cific</w:t>
      </w:r>
      <w:proofErr w:type="spellEnd"/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artist,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del w:id="90" w:author="D'ARRIGO ARIANNA" w:date="2022-06-23T17:06:00Z">
        <w:r w:rsidDel="00022616">
          <w:rPr>
            <w:rFonts w:ascii="Book Antiqua" w:eastAsia="Book Antiqua" w:hAnsi="Book Antiqua" w:cs="Book Antiqua"/>
            <w:w w:val="87"/>
            <w:sz w:val="18"/>
            <w:szCs w:val="18"/>
          </w:rPr>
          <w:delText>designers</w:delText>
        </w:r>
        <w:r w:rsidDel="00022616">
          <w:rPr>
            <w:rFonts w:ascii="Book Antiqua" w:eastAsia="Book Antiqua" w:hAnsi="Book Antiqua" w:cs="Book Antiqua"/>
            <w:spacing w:val="11"/>
            <w:w w:val="87"/>
            <w:sz w:val="18"/>
            <w:szCs w:val="18"/>
          </w:rPr>
          <w:delText xml:space="preserve"> </w:delText>
        </w:r>
      </w:del>
      <w:commentRangeStart w:id="91"/>
      <w:ins w:id="92" w:author="D'ARRIGO ARIANNA" w:date="2022-06-23T17:06:00Z">
        <w:r w:rsidR="00022616">
          <w:rPr>
            <w:rFonts w:ascii="Book Antiqua" w:eastAsia="Book Antiqua" w:hAnsi="Book Antiqua" w:cs="Book Antiqua"/>
            <w:w w:val="87"/>
            <w:sz w:val="18"/>
            <w:szCs w:val="18"/>
          </w:rPr>
          <w:t>developer</w:t>
        </w:r>
        <w:commentRangeEnd w:id="91"/>
        <w:r w:rsidR="00022616">
          <w:rPr>
            <w:rStyle w:val="CommentReference"/>
          </w:rPr>
          <w:commentReference w:id="91"/>
        </w:r>
        <w:r w:rsidR="00022616">
          <w:rPr>
            <w:rFonts w:ascii="Book Antiqua" w:eastAsia="Book Antiqua" w:hAnsi="Book Antiqua" w:cs="Book Antiqua"/>
            <w:spacing w:val="11"/>
            <w:w w:val="87"/>
            <w:sz w:val="18"/>
            <w:szCs w:val="18"/>
          </w:rPr>
          <w:t xml:space="preserve"> </w:t>
        </w:r>
      </w:ins>
      <w:r>
        <w:rPr>
          <w:rFonts w:ascii="Book Antiqua" w:eastAsia="Book Antiqua" w:hAnsi="Book Antiqua" w:cs="Book Antiqua"/>
          <w:w w:val="87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try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put</w:t>
      </w:r>
      <w:r>
        <w:rPr>
          <w:rFonts w:ascii="Book Antiqua" w:eastAsia="Book Antiqua" w:hAnsi="Book Antiqua" w:cs="Book Antiqua"/>
          <w:spacing w:val="-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oursel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es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posi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tion</w:t>
      </w:r>
      <w:proofErr w:type="spellEnd"/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order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proofErr w:type="gramEnd"/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something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meaningful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 A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good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starting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point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decide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gesture-sound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 use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bottom-up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approach. 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start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simple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interactions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that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trigger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certain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response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at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time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think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</w:p>
    <w:p w14:paraId="2FBB9CF8" w14:textId="326D701C" w:rsidR="00934C91" w:rsidRDefault="005A562A">
      <w:pPr>
        <w:spacing w:before="31"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28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only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issue</w:t>
      </w:r>
      <w:r>
        <w:rPr>
          <w:rFonts w:ascii="Book Antiqua" w:eastAsia="Book Antiqua" w:hAnsi="Book Antiqua" w:cs="Book Antiqua"/>
          <w:spacing w:val="2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musicians, 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ut</w:t>
      </w:r>
      <w:proofErr w:type="gramEnd"/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audience.</w:t>
      </w:r>
      <w:r>
        <w:rPr>
          <w:rFonts w:ascii="Book Antiqua" w:eastAsia="Book Antiqua" w:hAnsi="Book Antiqua" w:cs="Book Antiqua"/>
          <w:spacing w:val="39"/>
          <w:w w:val="87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Since 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proofErr w:type="gramEnd"/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gestures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produced sound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necessarily</w:t>
      </w:r>
      <w:r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direct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connection, 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audience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may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understand</w:t>
      </w:r>
      <w:r>
        <w:rPr>
          <w:rFonts w:ascii="Book Antiqua" w:eastAsia="Book Antiqua" w:hAnsi="Book Antiqua" w:cs="Book Antiqua"/>
          <w:spacing w:val="-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what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happening,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consequentl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does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feel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-1"/>
          <w:w w:val="86"/>
          <w:sz w:val="18"/>
          <w:szCs w:val="18"/>
        </w:rPr>
        <w:t>g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aged</w:t>
      </w:r>
      <w:r>
        <w:rPr>
          <w:rFonts w:ascii="Book Antiqua" w:eastAsia="Book Antiqua" w:hAnsi="Book Antiqua" w:cs="Book Antiqua"/>
          <w:spacing w:val="3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performance.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[1]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[6].</w:t>
      </w:r>
    </w:p>
    <w:p w14:paraId="4B81A7B1" w14:textId="77777777" w:rsidR="00934C91" w:rsidRDefault="00934C91">
      <w:pPr>
        <w:spacing w:before="6" w:line="140" w:lineRule="exact"/>
        <w:rPr>
          <w:sz w:val="14"/>
          <w:szCs w:val="14"/>
        </w:rPr>
      </w:pPr>
    </w:p>
    <w:p w14:paraId="480B03B9" w14:textId="77777777" w:rsidR="00934C91" w:rsidRDefault="00934C91">
      <w:pPr>
        <w:spacing w:line="200" w:lineRule="exact"/>
      </w:pPr>
    </w:p>
    <w:p w14:paraId="699AA28D" w14:textId="77777777" w:rsidR="00934C91" w:rsidRDefault="005A562A">
      <w:pPr>
        <w:ind w:left="723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pacing w:val="17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HANDMONIZER </w:t>
      </w:r>
      <w:r>
        <w:rPr>
          <w:spacing w:val="9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IMPLEMEN</w:t>
      </w:r>
      <w:r>
        <w:rPr>
          <w:spacing w:val="-16"/>
          <w:w w:val="107"/>
          <w:sz w:val="18"/>
          <w:szCs w:val="18"/>
        </w:rPr>
        <w:t>T</w:t>
      </w:r>
      <w:r>
        <w:rPr>
          <w:spacing w:val="-17"/>
          <w:w w:val="99"/>
          <w:sz w:val="18"/>
          <w:szCs w:val="18"/>
        </w:rPr>
        <w:t>A</w:t>
      </w:r>
      <w:r>
        <w:rPr>
          <w:w w:val="106"/>
          <w:sz w:val="18"/>
          <w:szCs w:val="18"/>
        </w:rPr>
        <w:t>TION</w:t>
      </w:r>
      <w:proofErr w:type="gramEnd"/>
    </w:p>
    <w:p w14:paraId="6C5AECF6" w14:textId="77777777" w:rsidR="00934C91" w:rsidRDefault="00934C91">
      <w:pPr>
        <w:spacing w:before="12" w:line="200" w:lineRule="exact"/>
      </w:pPr>
    </w:p>
    <w:p w14:paraId="77418F3A" w14:textId="4761442A" w:rsidR="00934C91" w:rsidRDefault="005A562A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Handmonizer</w:t>
      </w:r>
      <w:proofErr w:type="spellEnd"/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structure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del w:id="93" w:author="D'ARRIGO ARIANNA" w:date="2022-06-23T17:08:00Z">
        <w:r w:rsidDel="00022616">
          <w:rPr>
            <w:rFonts w:ascii="Book Antiqua" w:eastAsia="Book Antiqua" w:hAnsi="Book Antiqua" w:cs="Book Antiqua"/>
            <w:w w:val="87"/>
            <w:sz w:val="18"/>
            <w:szCs w:val="18"/>
          </w:rPr>
          <w:delText>n</w:delText>
        </w:r>
      </w:del>
      <w:ins w:id="94" w:author="D'ARRIGO ARIANNA" w:date="2022-06-23T17:08:00Z">
        <w:r w:rsidR="00022616">
          <w:rPr>
            <w:rFonts w:ascii="Book Antiqua" w:eastAsia="Book Antiqua" w:hAnsi="Book Antiqua" w:cs="Book Antiqua"/>
            <w:w w:val="87"/>
            <w:sz w:val="18"/>
            <w:szCs w:val="18"/>
          </w:rPr>
          <w:t>N</w:t>
        </w:r>
      </w:ins>
      <w:r>
        <w:rPr>
          <w:rFonts w:ascii="Book Antiqua" w:eastAsia="Book Antiqua" w:hAnsi="Book Antiqua" w:cs="Book Antiqua"/>
          <w:w w:val="87"/>
          <w:sz w:val="18"/>
          <w:szCs w:val="18"/>
        </w:rPr>
        <w:t>ode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</w:t>
      </w:r>
      <w:r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all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z w:val="18"/>
          <w:szCs w:val="18"/>
        </w:rPr>
        <w:t>ws the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communication 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proofErr w:type="gramEnd"/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parts:</w:t>
      </w:r>
      <w:r>
        <w:rPr>
          <w:rFonts w:ascii="Book Antiqua" w:eastAsia="Book Antiqua" w:hAnsi="Book Antiqua" w:cs="Book Antiqua"/>
          <w:spacing w:val="2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 xml:space="preserve">hand </w:t>
      </w:r>
      <w:r>
        <w:rPr>
          <w:rFonts w:ascii="Book Antiqua" w:eastAsia="Book Antiqua" w:hAnsi="Book Antiqua" w:cs="Book Antiqua"/>
          <w:spacing w:val="5"/>
          <w:w w:val="85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ges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6"/>
          <w:sz w:val="18"/>
          <w:szCs w:val="18"/>
        </w:rPr>
        <w:t>ture</w:t>
      </w:r>
      <w:proofErr w:type="spellEnd"/>
      <w:r>
        <w:rPr>
          <w:rFonts w:ascii="Book Antiqua" w:eastAsia="Book Antiqua" w:hAnsi="Book Antiqua" w:cs="Book Antiqua"/>
          <w:spacing w:val="2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recognition </w:t>
      </w:r>
      <w:r>
        <w:rPr>
          <w:rFonts w:ascii="Book Antiqua" w:eastAsia="Book Antiqua" w:hAnsi="Book Antiqua" w:cs="Book Antiqua"/>
          <w:spacing w:val="1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real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time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harmonization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algorithm which</w:t>
      </w:r>
      <w:r>
        <w:rPr>
          <w:rFonts w:ascii="Book Antiqua" w:eastAsia="Book Antiqua" w:hAnsi="Book Antiqua" w:cs="Book Antiqua"/>
          <w:spacing w:val="3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communicate  through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OSC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messages.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More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90"/>
          <w:sz w:val="18"/>
          <w:szCs w:val="18"/>
        </w:rPr>
        <w:t>r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MIDI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controller</w:t>
      </w:r>
      <w:r>
        <w:rPr>
          <w:rFonts w:ascii="Book Antiqua" w:eastAsia="Book Antiqua" w:hAnsi="Book Antiqua" w:cs="Book Antiqua"/>
          <w:spacing w:val="1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connected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proofErr w:type="spellStart"/>
      <w:ins w:id="95" w:author="D'ARRIGO ARIANNA" w:date="2022-06-23T17:10:00Z">
        <w:r w:rsidR="00022616">
          <w:rPr>
            <w:rFonts w:ascii="Book Antiqua" w:eastAsia="Book Antiqua" w:hAnsi="Book Antiqua" w:cs="Book Antiqua"/>
            <w:spacing w:val="12"/>
            <w:w w:val="87"/>
            <w:sz w:val="18"/>
            <w:szCs w:val="18"/>
          </w:rPr>
          <w:t>to</w:t>
        </w:r>
      </w:ins>
      <w:del w:id="96" w:author="D'ARRIGO ARIANNA" w:date="2022-06-23T17:10:00Z">
        <w:r w:rsidDel="00022616">
          <w:rPr>
            <w:rFonts w:ascii="Book Antiqua" w:eastAsia="Book Antiqua" w:hAnsi="Book Antiqua" w:cs="Book Antiqua"/>
            <w:w w:val="87"/>
            <w:sz w:val="18"/>
            <w:szCs w:val="18"/>
          </w:rPr>
          <w:delText>wi</w:delText>
        </w:r>
      </w:del>
      <w:del w:id="97" w:author="D'ARRIGO ARIANNA" w:date="2022-06-23T17:09:00Z">
        <w:r w:rsidDel="00022616">
          <w:rPr>
            <w:rFonts w:ascii="Book Antiqua" w:eastAsia="Book Antiqua" w:hAnsi="Book Antiqua" w:cs="Book Antiqua"/>
            <w:w w:val="87"/>
            <w:sz w:val="18"/>
            <w:szCs w:val="18"/>
          </w:rPr>
          <w:delText>th</w:delText>
        </w:r>
        <w:r w:rsidDel="00022616">
          <w:rPr>
            <w:rFonts w:ascii="Book Antiqua" w:eastAsia="Book Antiqua" w:hAnsi="Book Antiqua" w:cs="Book Antiqua"/>
            <w:spacing w:val="12"/>
            <w:w w:val="87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proofErr w:type="spellEnd"/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switch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dif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ferent</w:t>
      </w:r>
      <w:proofErr w:type="spellEnd"/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performance.</w:t>
      </w:r>
      <w:r>
        <w:rPr>
          <w:rFonts w:ascii="Book Antiqua" w:eastAsia="Book Antiqua" w:hAnsi="Book Antiqua" w:cs="Book Antiqua"/>
          <w:spacing w:val="4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section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first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describe</w:t>
      </w:r>
      <w:r>
        <w:rPr>
          <w:rFonts w:ascii="Book Antiqua" w:eastAsia="Book Antiqua" w:hAnsi="Book Antiqua" w:cs="Book Antiqua"/>
          <w:spacing w:val="2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component</w:t>
      </w:r>
      <w:r>
        <w:rPr>
          <w:rFonts w:ascii="Book Antiqua" w:eastAsia="Book Antiqua" w:hAnsi="Book Antiqua" w:cs="Book Antiqua"/>
          <w:spacing w:val="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separately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finally</w:t>
      </w:r>
      <w:r>
        <w:rPr>
          <w:rFonts w:ascii="Book Antiqua" w:eastAsia="Book Antiqua" w:hAnsi="Book Antiqua" w:cs="Book Antiqua"/>
          <w:spacing w:val="1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their</w:t>
      </w:r>
      <w:r>
        <w:rPr>
          <w:rFonts w:ascii="Book Antiqua" w:eastAsia="Book Antiqua" w:hAnsi="Book Antiqua" w:cs="Book Antiqua"/>
          <w:spacing w:val="13"/>
          <w:w w:val="90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90"/>
          <w:sz w:val="18"/>
          <w:szCs w:val="18"/>
        </w:rPr>
        <w:t>communica</w:t>
      </w:r>
      <w:proofErr w:type="spellEnd"/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6"/>
          <w:sz w:val="18"/>
          <w:szCs w:val="18"/>
        </w:rPr>
        <w:t>tion</w:t>
      </w:r>
      <w:proofErr w:type="spellEnd"/>
      <w:r>
        <w:rPr>
          <w:rFonts w:ascii="Book Antiqua" w:eastAsia="Book Antiqua" w:hAnsi="Book Antiqua" w:cs="Book Antiqua"/>
          <w:spacing w:val="1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parameter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mapping.</w:t>
      </w:r>
    </w:p>
    <w:p w14:paraId="292099A2" w14:textId="77777777" w:rsidR="00934C91" w:rsidRDefault="00934C91">
      <w:pPr>
        <w:spacing w:before="6" w:line="120" w:lineRule="exact"/>
        <w:rPr>
          <w:sz w:val="12"/>
          <w:szCs w:val="12"/>
        </w:rPr>
      </w:pPr>
    </w:p>
    <w:p w14:paraId="62B2B58A" w14:textId="77777777" w:rsidR="00934C91" w:rsidRDefault="00934C91">
      <w:pPr>
        <w:spacing w:line="200" w:lineRule="exact"/>
      </w:pPr>
    </w:p>
    <w:p w14:paraId="7CEB593A" w14:textId="77777777" w:rsidR="00934C91" w:rsidRDefault="005A562A">
      <w:pPr>
        <w:ind w:right="257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3.1.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Hand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>gestu</w:t>
      </w:r>
      <w:r>
        <w:rPr>
          <w:spacing w:val="-3"/>
          <w:sz w:val="18"/>
          <w:szCs w:val="18"/>
        </w:rPr>
        <w:t>r</w:t>
      </w:r>
      <w:r>
        <w:rPr>
          <w:sz w:val="18"/>
          <w:szCs w:val="18"/>
        </w:rPr>
        <w:t>e</w:t>
      </w:r>
      <w:r>
        <w:rPr>
          <w:spacing w:val="34"/>
          <w:sz w:val="18"/>
          <w:szCs w:val="18"/>
        </w:rPr>
        <w:t xml:space="preserve"> </w:t>
      </w:r>
      <w:r>
        <w:rPr>
          <w:spacing w:val="-3"/>
          <w:w w:val="132"/>
          <w:sz w:val="18"/>
          <w:szCs w:val="18"/>
        </w:rPr>
        <w:t>r</w:t>
      </w:r>
      <w:r>
        <w:rPr>
          <w:w w:val="103"/>
          <w:sz w:val="18"/>
          <w:szCs w:val="18"/>
        </w:rPr>
        <w:t>ecognition</w:t>
      </w:r>
    </w:p>
    <w:p w14:paraId="6BCB0E10" w14:textId="77777777" w:rsidR="00934C91" w:rsidRDefault="00934C91">
      <w:pPr>
        <w:spacing w:before="7" w:line="140" w:lineRule="exact"/>
        <w:rPr>
          <w:sz w:val="14"/>
          <w:szCs w:val="14"/>
        </w:rPr>
      </w:pPr>
    </w:p>
    <w:p w14:paraId="67E76FB9" w14:textId="4888A787" w:rsidR="00934C91" w:rsidRDefault="005A562A">
      <w:pPr>
        <w:spacing w:line="200" w:lineRule="exact"/>
        <w:ind w:right="64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controlled </w:t>
      </w:r>
      <w:r>
        <w:rPr>
          <w:rFonts w:ascii="Book Antiqua" w:eastAsia="Book Antiqua" w:hAnsi="Book Antiqua" w:cs="Book Antiqua"/>
          <w:spacing w:val="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through</w:t>
      </w:r>
      <w:proofErr w:type="gramEnd"/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gestures</w:t>
      </w:r>
      <w:r>
        <w:rPr>
          <w:rFonts w:ascii="Book Antiqua" w:eastAsia="Book Antiqua" w:hAnsi="Book Antiqua" w:cs="Book Antiqua"/>
          <w:spacing w:val="3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captured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webcam.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pose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recognition, 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proofErr w:type="gramEnd"/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pre-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trained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model</w:t>
      </w:r>
      <w:r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ml5.js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10"/>
          <w:position w:val="8"/>
          <w:sz w:val="12"/>
          <w:szCs w:val="12"/>
        </w:rPr>
        <w:t>4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J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aScript 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fram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w w:val="90"/>
          <w:sz w:val="18"/>
          <w:szCs w:val="18"/>
        </w:rPr>
        <w:t>w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ork</w:t>
      </w:r>
      <w:r>
        <w:rPr>
          <w:rFonts w:ascii="Book Antiqua" w:eastAsia="Book Antiqua" w:hAnsi="Book Antiqua" w:cs="Book Antiqua"/>
          <w:spacing w:val="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 creat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coding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uilt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top</w:t>
      </w:r>
      <w:r>
        <w:rPr>
          <w:rFonts w:ascii="Book Antiqua" w:eastAsia="Book Antiqua" w:hAnsi="Book Antiqua" w:cs="Book Antiqua"/>
          <w:spacing w:val="2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>T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ensorFl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.js 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all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ws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GPU-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accelerated 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machine</w:t>
      </w:r>
      <w:r>
        <w:rPr>
          <w:rFonts w:ascii="Book Antiqua" w:eastAsia="Book Antiqua" w:hAnsi="Book Antiqua" w:cs="Book Antiqua"/>
          <w:spacing w:val="3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learning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algorithms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web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br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z w:val="18"/>
          <w:szCs w:val="18"/>
        </w:rPr>
        <w:t>wse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T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ensorFl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3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ecosystem</w:t>
      </w:r>
      <w:r>
        <w:rPr>
          <w:rFonts w:ascii="Book Antiqua" w:eastAsia="Book Antiqua" w:hAnsi="Book Antiqua" w:cs="Book Antiqua"/>
          <w:spacing w:val="3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vides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easy-to-use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ert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pre-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trained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ML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models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trained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Python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C++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into web ta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gets.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Some of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these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models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were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specifically 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designed</w:t>
      </w:r>
      <w:proofErr w:type="gramEnd"/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ins w:id="98" w:author="D'ARRIGO ARIANNA" w:date="2022-06-23T17:12:00Z">
        <w:r w:rsidR="00C179F9">
          <w:rPr>
            <w:rFonts w:ascii="Book Antiqua" w:eastAsia="Book Antiqua" w:hAnsi="Book Antiqua" w:cs="Book Antiqua"/>
            <w:w w:val="88"/>
            <w:sz w:val="18"/>
            <w:szCs w:val="18"/>
          </w:rPr>
          <w:t>for</w:t>
        </w:r>
      </w:ins>
      <w:del w:id="99" w:author="D'ARRIGO ARIANNA" w:date="2022-06-23T17:12:00Z">
        <w:r w:rsidDel="00C179F9">
          <w:rPr>
            <w:rFonts w:ascii="Book Antiqua" w:eastAsia="Book Antiqua" w:hAnsi="Book Antiqua" w:cs="Book Antiqua"/>
            <w:w w:val="88"/>
            <w:sz w:val="18"/>
            <w:szCs w:val="18"/>
          </w:rPr>
          <w:delText>with</w:delText>
        </w:r>
      </w:del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applica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9"/>
          <w:sz w:val="18"/>
          <w:szCs w:val="18"/>
        </w:rPr>
        <w:t>tions</w:t>
      </w:r>
      <w:proofErr w:type="spellEnd"/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del w:id="100" w:author="D'ARRIGO ARIANNA" w:date="2022-06-23T17:12:00Z">
        <w:r w:rsidDel="00C179F9">
          <w:rPr>
            <w:rFonts w:ascii="Book Antiqua" w:eastAsia="Book Antiqua" w:hAnsi="Book Antiqua" w:cs="Book Antiqua"/>
            <w:sz w:val="18"/>
            <w:szCs w:val="18"/>
          </w:rPr>
          <w:delText>in</w:delText>
        </w:r>
        <w:r w:rsidDel="00C179F9">
          <w:rPr>
            <w:rFonts w:ascii="Book Antiqua" w:eastAsia="Book Antiqua" w:hAnsi="Book Antiqua" w:cs="Book Antiqua"/>
            <w:spacing w:val="-1"/>
            <w:sz w:val="18"/>
            <w:szCs w:val="18"/>
          </w:rPr>
          <w:delText xml:space="preserve"> </w:delText>
        </w:r>
        <w:r w:rsidDel="00C179F9">
          <w:rPr>
            <w:rFonts w:ascii="Book Antiqua" w:eastAsia="Book Antiqua" w:hAnsi="Book Antiqua" w:cs="Book Antiqua"/>
            <w:w w:val="86"/>
            <w:sz w:val="18"/>
            <w:szCs w:val="18"/>
          </w:rPr>
          <w:delText>mind</w:delText>
        </w:r>
      </w:del>
      <w:r>
        <w:rPr>
          <w:rFonts w:ascii="Book Antiqua" w:eastAsia="Book Antiqua" w:hAnsi="Book Antiqua" w:cs="Book Antiqua"/>
          <w:spacing w:val="2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91"/>
          <w:sz w:val="18"/>
          <w:szCs w:val="18"/>
        </w:rPr>
        <w:t>f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acilitate</w:t>
      </w:r>
      <w:r>
        <w:rPr>
          <w:rFonts w:ascii="Book Antiqua" w:eastAsia="Book Antiqua" w:hAnsi="Book Antiqua" w:cs="Book Antiqua"/>
          <w:spacing w:val="27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elopment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real-time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re-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lated</w:t>
      </w:r>
      <w:proofErr w:type="spellEnd"/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eb-application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[8].</w:t>
      </w:r>
    </w:p>
    <w:p w14:paraId="34B60C69" w14:textId="77777777" w:rsidR="00934C91" w:rsidRDefault="005A562A">
      <w:pPr>
        <w:spacing w:before="13" w:line="200" w:lineRule="exact"/>
        <w:ind w:right="68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4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2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model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called</w:t>
      </w:r>
      <w:r>
        <w:rPr>
          <w:rFonts w:ascii="Book Antiqua" w:eastAsia="Book Antiqua" w:hAnsi="Book Antiqua" w:cs="Book Antiqua"/>
          <w:spacing w:val="17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Handpose</w:t>
      </w:r>
      <w:proofErr w:type="spellEnd"/>
      <w:r>
        <w:rPr>
          <w:rFonts w:ascii="Book Antiqua" w:eastAsia="Book Antiqua" w:hAnsi="Book Antiqua" w:cs="Book Antiqua"/>
          <w:position w:val="8"/>
          <w:sz w:val="12"/>
          <w:szCs w:val="12"/>
        </w:rPr>
        <w:t xml:space="preserve">5   </w:t>
      </w:r>
      <w:r>
        <w:rPr>
          <w:rFonts w:ascii="Book Antiqua" w:eastAsia="Book Antiqua" w:hAnsi="Book Antiqua" w:cs="Book Antiqua"/>
          <w:spacing w:val="1"/>
          <w:position w:val="8"/>
          <w:sz w:val="12"/>
          <w:szCs w:val="12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performs </w:t>
      </w:r>
      <w:r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proofErr w:type="gramEnd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eleton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finger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tracking. 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es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video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stream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frame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frame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returns</w:t>
      </w:r>
      <w:r>
        <w:rPr>
          <w:rFonts w:ascii="Book Antiqua" w:eastAsia="Book Antiqua" w:hAnsi="Book Antiqua" w:cs="Book Antiqua"/>
          <w:spacing w:val="1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6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coordinates </w:t>
      </w:r>
      <w:r>
        <w:rPr>
          <w:rFonts w:ascii="Book Antiqua" w:eastAsia="Book Antiqua" w:hAnsi="Book Antiqua" w:cs="Book Antiqua"/>
          <w:spacing w:val="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proofErr w:type="gramEnd"/>
      <w:r>
        <w:rPr>
          <w:rFonts w:ascii="Book Antiqua" w:eastAsia="Book Antiqua" w:hAnsi="Book Antiqua" w:cs="Book Antiqua"/>
          <w:sz w:val="18"/>
          <w:szCs w:val="18"/>
        </w:rPr>
        <w:t xml:space="preserve"> 21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ypoints</w:t>
      </w:r>
      <w:proofErr w:type="spellEnd"/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palm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of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wn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Figure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2.</w:t>
      </w:r>
      <w:r>
        <w:rPr>
          <w:rFonts w:ascii="Book Antiqua" w:eastAsia="Book Antiqua" w:hAnsi="Book Antiqua" w:cs="Book Antiqua"/>
          <w:spacing w:val="3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15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process</w:t>
      </w:r>
      <w:r>
        <w:rPr>
          <w:rFonts w:ascii="Book Antiqua" w:eastAsia="Book Antiqua" w:hAnsi="Book Antiqua" w:cs="Book Antiqua"/>
          <w:spacing w:val="6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GPU</w:t>
      </w:r>
      <w:r>
        <w:rPr>
          <w:rFonts w:ascii="Book Antiqua" w:eastAsia="Book Antiqua" w:hAnsi="Book Antiqua" w:cs="Book Antiqua"/>
          <w:spacing w:val="2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intens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e.</w:t>
      </w:r>
      <w:r>
        <w:rPr>
          <w:rFonts w:ascii="Book Antiqua" w:eastAsia="Book Antiqua" w:hAnsi="Book Antiqua" w:cs="Book Antiqua"/>
          <w:spacing w:val="3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 xml:space="preserve">o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achi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 best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system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dedicated</w:t>
      </w:r>
      <w:r>
        <w:rPr>
          <w:rFonts w:ascii="Book Antiqua" w:eastAsia="Book Antiqua" w:hAnsi="Book Antiqua" w:cs="Book Antiqua"/>
          <w:spacing w:val="-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GPU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ad-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vised.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Based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coordinates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these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21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points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compute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three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parameters</w:t>
      </w:r>
    </w:p>
    <w:p w14:paraId="4706E9D1" w14:textId="77777777" w:rsidR="00934C91" w:rsidRDefault="00934C91">
      <w:pPr>
        <w:spacing w:before="4" w:line="100" w:lineRule="exact"/>
        <w:rPr>
          <w:sz w:val="11"/>
          <w:szCs w:val="11"/>
        </w:rPr>
      </w:pPr>
    </w:p>
    <w:p w14:paraId="6F44D050" w14:textId="77777777" w:rsidR="00934C91" w:rsidRDefault="005A562A">
      <w:pPr>
        <w:spacing w:line="200" w:lineRule="exact"/>
        <w:ind w:left="283" w:right="1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centroid: 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displayed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light-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green 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central</w:t>
      </w:r>
      <w:proofErr w:type="gramEnd"/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dot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is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arithmetic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mean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position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21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dots.</w:t>
      </w:r>
    </w:p>
    <w:p w14:paraId="3DF881A7" w14:textId="77777777" w:rsidR="00934C91" w:rsidRDefault="005A562A">
      <w:pPr>
        <w:spacing w:before="57" w:line="200" w:lineRule="exact"/>
        <w:ind w:left="283" w:right="1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palm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length: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defined</w:t>
      </w:r>
      <w:r>
        <w:rPr>
          <w:rFonts w:ascii="Book Antiqua" w:eastAsia="Book Antiqua" w:hAnsi="Book Antiqua" w:cs="Book Antiqua"/>
          <w:spacing w:val="-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distance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tip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middle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finger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base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palm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(displayed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length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white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line)</w:t>
      </w:r>
    </w:p>
    <w:p w14:paraId="0192AF6D" w14:textId="77777777" w:rsidR="00934C91" w:rsidRDefault="005A562A">
      <w:pPr>
        <w:spacing w:before="57" w:line="200" w:lineRule="exact"/>
        <w:ind w:left="283" w:right="121" w:hanging="20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orientation: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computed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slope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white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lines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sz w:val="18"/>
          <w:szCs w:val="18"/>
        </w:rPr>
        <w:t>[0,</w:t>
      </w:r>
      <w:r>
        <w:rPr>
          <w:spacing w:val="-16"/>
          <w:sz w:val="18"/>
          <w:szCs w:val="18"/>
        </w:rPr>
        <w:t xml:space="preserve"> </w:t>
      </w:r>
      <w:r>
        <w:rPr>
          <w:spacing w:val="7"/>
          <w:w w:val="116"/>
          <w:sz w:val="18"/>
          <w:szCs w:val="18"/>
        </w:rPr>
        <w:t>π</w:t>
      </w:r>
      <w:r>
        <w:rPr>
          <w:w w:val="85"/>
          <w:sz w:val="18"/>
          <w:szCs w:val="18"/>
        </w:rPr>
        <w:t>]</w:t>
      </w:r>
      <w:r>
        <w:rPr>
          <w:rFonts w:ascii="Book Antiqua" w:eastAsia="Book Antiqua" w:hAnsi="Book Antiqua" w:cs="Book Antiqua"/>
          <w:w w:val="99"/>
          <w:sz w:val="18"/>
          <w:szCs w:val="18"/>
        </w:rPr>
        <w:t>.</w:t>
      </w:r>
    </w:p>
    <w:p w14:paraId="73608E35" w14:textId="77777777" w:rsidR="00934C91" w:rsidRDefault="00934C91">
      <w:pPr>
        <w:spacing w:before="4" w:line="120" w:lineRule="exact"/>
        <w:rPr>
          <w:sz w:val="13"/>
          <w:szCs w:val="13"/>
        </w:rPr>
      </w:pPr>
    </w:p>
    <w:p w14:paraId="5A3C8E80" w14:textId="7B9187A9" w:rsidR="00934C91" w:rsidRDefault="005A562A">
      <w:pPr>
        <w:spacing w:line="230" w:lineRule="auto"/>
        <w:ind w:right="67" w:firstLine="299"/>
        <w:jc w:val="both"/>
        <w:rPr>
          <w:rFonts w:ascii="Book Antiqua" w:eastAsia="Book Antiqua" w:hAnsi="Book Antiqua" w:cs="Book Antiqua"/>
          <w:sz w:val="18"/>
          <w:szCs w:val="18"/>
        </w:rPr>
        <w:sectPr w:rsidR="00934C91">
          <w:type w:val="continuous"/>
          <w:pgSz w:w="12240" w:h="15840"/>
          <w:pgMar w:top="920" w:right="960" w:bottom="280" w:left="980" w:header="720" w:footer="720" w:gutter="0"/>
          <w:cols w:num="2" w:space="720" w:equalWidth="0">
            <w:col w:w="4928" w:space="453"/>
            <w:col w:w="4919"/>
          </w:cols>
        </w:sectPr>
      </w:pPr>
      <w:r>
        <w:rPr>
          <w:rFonts w:ascii="Book Antiqua" w:eastAsia="Book Antiqua" w:hAnsi="Book Antiqua" w:cs="Book Antiqua"/>
          <w:spacing w:val="-6"/>
          <w:w w:val="90"/>
          <w:sz w:val="18"/>
          <w:szCs w:val="18"/>
        </w:rPr>
        <w:t>W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ith</w:t>
      </w:r>
      <w:r>
        <w:rPr>
          <w:rFonts w:ascii="Book Antiqua" w:eastAsia="Book Antiqua" w:hAnsi="Book Antiqua" w:cs="Book Antiqua"/>
          <w:spacing w:val="2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custom</w:t>
      </w:r>
      <w:r>
        <w:rPr>
          <w:rFonts w:ascii="Book Antiqua" w:eastAsia="Book Antiqua" w:hAnsi="Book Antiqua" w:cs="Book Antiqua"/>
          <w:spacing w:val="3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three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>parameters</w:t>
      </w:r>
      <w:proofErr w:type="gramEnd"/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define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5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gestures</w:t>
      </w:r>
      <w:r>
        <w:rPr>
          <w:rFonts w:ascii="Book Antiqua" w:eastAsia="Book Antiqua" w:hAnsi="Book Antiqua" w:cs="Book Antiqua"/>
          <w:spacing w:val="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-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user</w:t>
      </w:r>
      <w:r>
        <w:rPr>
          <w:rFonts w:ascii="Book Antiqua" w:eastAsia="Book Antiqua" w:hAnsi="Book Antiqua" w:cs="Book Antiqua"/>
          <w:spacing w:val="-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change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settings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real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time.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retri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coordinates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centroid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90"/>
          <w:position w:val="2"/>
          <w:sz w:val="18"/>
          <w:szCs w:val="18"/>
        </w:rPr>
        <w:t>screen</w:t>
      </w:r>
      <w:r>
        <w:rPr>
          <w:rFonts w:ascii="Book Antiqua" w:eastAsia="Book Antiqua" w:hAnsi="Book Antiqua" w:cs="Book Antiqua"/>
          <w:spacing w:val="16"/>
          <w:w w:val="9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x</w:t>
      </w:r>
      <w:r>
        <w:rPr>
          <w:spacing w:val="10"/>
          <w:sz w:val="12"/>
          <w:szCs w:val="12"/>
        </w:rPr>
        <w:t>c</w:t>
      </w:r>
      <w:r>
        <w:rPr>
          <w:position w:val="2"/>
          <w:sz w:val="18"/>
          <w:szCs w:val="18"/>
        </w:rPr>
        <w:t>,</w:t>
      </w:r>
      <w:r>
        <w:rPr>
          <w:spacing w:val="19"/>
          <w:position w:val="2"/>
          <w:sz w:val="18"/>
          <w:szCs w:val="18"/>
        </w:rPr>
        <w:t xml:space="preserve"> </w:t>
      </w:r>
      <w:proofErr w:type="gramStart"/>
      <w:r>
        <w:rPr>
          <w:position w:val="2"/>
          <w:sz w:val="18"/>
          <w:szCs w:val="18"/>
        </w:rPr>
        <w:t>y</w:t>
      </w:r>
      <w:r>
        <w:rPr>
          <w:sz w:val="12"/>
          <w:szCs w:val="12"/>
        </w:rPr>
        <w:t xml:space="preserve">c </w:t>
      </w:r>
      <w:r>
        <w:rPr>
          <w:spacing w:val="20"/>
          <w:sz w:val="12"/>
          <w:szCs w:val="12"/>
        </w:rPr>
        <w:t xml:space="preserve"> </w:t>
      </w:r>
      <w:r>
        <w:rPr>
          <w:rFonts w:ascii="Book Antiqua" w:eastAsia="Book Antiqua" w:hAnsi="Book Antiqua" w:cs="Book Antiqua"/>
          <w:w w:val="85"/>
          <w:position w:val="2"/>
          <w:sz w:val="18"/>
          <w:szCs w:val="18"/>
        </w:rPr>
        <w:t>and</w:t>
      </w:r>
      <w:proofErr w:type="gramEnd"/>
      <w:r>
        <w:rPr>
          <w:rFonts w:ascii="Book Antiqua" w:eastAsia="Book Antiqua" w:hAnsi="Book Antiqua" w:cs="Book Antiqua"/>
          <w:spacing w:val="20"/>
          <w:w w:val="85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position w:val="2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6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position w:val="2"/>
          <w:sz w:val="18"/>
          <w:szCs w:val="18"/>
        </w:rPr>
        <w:t>map</w:t>
      </w:r>
      <w:r>
        <w:rPr>
          <w:rFonts w:ascii="Book Antiqua" w:eastAsia="Book Antiqua" w:hAnsi="Book Antiqua" w:cs="Book Antiqua"/>
          <w:spacing w:val="11"/>
          <w:w w:val="88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position w:val="2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28"/>
          <w:w w:val="88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position w:val="2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6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position w:val="2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position w:val="2"/>
          <w:sz w:val="18"/>
          <w:szCs w:val="18"/>
        </w:rPr>
        <w:t>specific</w:t>
      </w:r>
      <w:r>
        <w:rPr>
          <w:rFonts w:ascii="Book Antiqua" w:eastAsia="Book Antiqua" w:hAnsi="Book Antiqua" w:cs="Book Antiqua"/>
          <w:spacing w:val="36"/>
          <w:w w:val="89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position w:val="2"/>
          <w:sz w:val="18"/>
          <w:szCs w:val="18"/>
        </w:rPr>
        <w:t>paramete</w:t>
      </w:r>
      <w:r>
        <w:rPr>
          <w:rFonts w:ascii="Book Antiqua" w:eastAsia="Book Antiqua" w:hAnsi="Book Antiqua" w:cs="Book Antiqua"/>
          <w:spacing w:val="-9"/>
          <w:w w:val="89"/>
          <w:position w:val="2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9"/>
          <w:position w:val="2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40"/>
          <w:w w:val="89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position w:val="2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1"/>
          <w:position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position w:val="2"/>
          <w:sz w:val="18"/>
          <w:szCs w:val="18"/>
        </w:rPr>
        <w:t xml:space="preserve">palm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length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implement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gestures.</w:t>
      </w:r>
      <w:r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user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could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close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out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harmonics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could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</w:t>
      </w:r>
      <w:ins w:id="101" w:author="D'ARRIGO ARIANNA" w:date="2022-06-23T17:17:00Z">
        <w:r w:rsidR="00390322">
          <w:rPr>
            <w:rFonts w:ascii="Book Antiqua" w:eastAsia="Book Antiqua" w:hAnsi="Book Antiqua" w:cs="Book Antiqua"/>
            <w:w w:val="87"/>
            <w:sz w:val="18"/>
            <w:szCs w:val="18"/>
          </w:rPr>
          <w:t>a</w:t>
        </w:r>
      </w:ins>
      <w:del w:id="102" w:author="D'ARRIGO ARIANNA" w:date="2022-06-23T17:17:00Z">
        <w:r w:rsidDel="00390322">
          <w:rPr>
            <w:rFonts w:ascii="Book Antiqua" w:eastAsia="Book Antiqua" w:hAnsi="Book Antiqua" w:cs="Book Antiqua"/>
            <w:w w:val="87"/>
            <w:sz w:val="18"/>
            <w:szCs w:val="18"/>
          </w:rPr>
          <w:delText>u</w:delText>
        </w:r>
      </w:del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rther </w:t>
      </w:r>
      <w:r>
        <w:rPr>
          <w:rFonts w:ascii="Book Antiqua" w:eastAsia="Book Antiqua" w:hAnsi="Book Antiqua" w:cs="Book Antiqua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closer</w:t>
      </w:r>
      <w:r>
        <w:rPr>
          <w:rFonts w:ascii="Book Antiqua" w:eastAsia="Book Antiqua" w:hAnsi="Book Antiqua" w:cs="Book Antiqua"/>
          <w:spacing w:val="14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screen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>modify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olumes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harmonized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oices.</w:t>
      </w:r>
      <w:r>
        <w:rPr>
          <w:rFonts w:ascii="Book Antiqua" w:eastAsia="Book Antiqua" w:hAnsi="Book Antiqua" w:cs="Book Antiqua"/>
          <w:spacing w:val="2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2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able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proofErr w:type="gramEnd"/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map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z-position</w:t>
      </w:r>
      <w:r>
        <w:rPr>
          <w:rFonts w:ascii="Book Antiqua" w:eastAsia="Book Antiqua" w:hAnsi="Book Antiqua" w:cs="Book Antiqua"/>
          <w:spacing w:val="2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27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space.</w:t>
      </w:r>
      <w:r>
        <w:rPr>
          <w:rFonts w:ascii="Book Antiqua" w:eastAsia="Book Antiqua" w:hAnsi="Book Antiqua" w:cs="Book Antiqua"/>
          <w:spacing w:val="2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del w:id="103" w:author="D'ARRIGO ARIANNA" w:date="2022-06-23T17:18:00Z">
        <w:r w:rsidDel="00390322">
          <w:rPr>
            <w:rFonts w:ascii="Book Antiqua" w:eastAsia="Book Antiqua" w:hAnsi="Book Antiqua" w:cs="Book Antiqua"/>
            <w:w w:val="88"/>
            <w:sz w:val="18"/>
            <w:szCs w:val="18"/>
          </w:rPr>
          <w:delText>palm</w:delText>
        </w:r>
        <w:r w:rsidDel="00390322">
          <w:rPr>
            <w:rFonts w:ascii="Book Antiqua" w:eastAsia="Book Antiqua" w:hAnsi="Book Antiqua" w:cs="Book Antiqua"/>
            <w:spacing w:val="21"/>
            <w:w w:val="88"/>
            <w:sz w:val="18"/>
            <w:szCs w:val="18"/>
          </w:rPr>
          <w:delText xml:space="preserve"> </w:delText>
        </w:r>
        <w:r w:rsidDel="00390322">
          <w:rPr>
            <w:rFonts w:ascii="Book Antiqua" w:eastAsia="Book Antiqua" w:hAnsi="Book Antiqua" w:cs="Book Antiqua"/>
            <w:w w:val="88"/>
            <w:sz w:val="18"/>
            <w:szCs w:val="18"/>
          </w:rPr>
          <w:delText>slope</w:delText>
        </w:r>
      </w:del>
      <w:ins w:id="104" w:author="D'ARRIGO ARIANNA" w:date="2022-06-23T17:18:00Z">
        <w:r w:rsidR="00390322">
          <w:rPr>
            <w:rFonts w:ascii="Book Antiqua" w:eastAsia="Book Antiqua" w:hAnsi="Book Antiqua" w:cs="Book Antiqua"/>
            <w:w w:val="88"/>
            <w:sz w:val="18"/>
            <w:szCs w:val="18"/>
          </w:rPr>
          <w:t>slope of the palm</w:t>
        </w:r>
      </w:ins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controls</w:t>
      </w:r>
      <w:r>
        <w:rPr>
          <w:rFonts w:ascii="Book Antiqua" w:eastAsia="Book Antiqua" w:hAnsi="Book Antiqua" w:cs="Book Antiqua"/>
          <w:spacing w:val="3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amount</w:t>
      </w:r>
      <w:r>
        <w:rPr>
          <w:rFonts w:ascii="Book Antiqua" w:eastAsia="Book Antiqua" w:hAnsi="Book Antiqua" w:cs="Book Antiqua"/>
          <w:spacing w:val="2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 xml:space="preserve">fect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(R</w:t>
      </w:r>
      <w:r>
        <w:rPr>
          <w:rFonts w:ascii="Book Antiqua" w:eastAsia="Book Antiqua" w:hAnsi="Book Antiqua" w:cs="Book Antiqua"/>
          <w:spacing w:val="-4"/>
          <w:w w:val="92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92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erb</w:t>
      </w:r>
      <w:r>
        <w:rPr>
          <w:rFonts w:ascii="Book Antiqua" w:eastAsia="Book Antiqua" w:hAnsi="Book Antiqua" w:cs="Book Antiqua"/>
          <w:spacing w:val="9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Delay)</w:t>
      </w:r>
      <w:r>
        <w:rPr>
          <w:rFonts w:ascii="Book Antiqua" w:eastAsia="Book Antiqua" w:hAnsi="Book Antiqua" w:cs="Book Antiqua"/>
          <w:spacing w:val="3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user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ants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3"/>
          <w:sz w:val="18"/>
          <w:szCs w:val="18"/>
        </w:rPr>
        <w:t>add</w:t>
      </w:r>
      <w:r>
        <w:rPr>
          <w:rFonts w:ascii="Book Antiqua" w:eastAsia="Book Antiqua" w:hAnsi="Book Antiqua" w:cs="Book Antiqua"/>
          <w:spacing w:val="12"/>
          <w:w w:val="8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oice,</w:t>
      </w:r>
      <w:r>
        <w:rPr>
          <w:rFonts w:ascii="Book Antiqua" w:eastAsia="Book Antiqua" w:hAnsi="Book Antiqua" w:cs="Book Antiqua"/>
          <w:spacing w:val="2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sz w:val="18"/>
          <w:szCs w:val="18"/>
        </w:rPr>
        <w:t>dry-wet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knob;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when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white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line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perpendicular to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 bottom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border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oice</w:t>
      </w:r>
      <w:r>
        <w:rPr>
          <w:rFonts w:ascii="Book Antiqua" w:eastAsia="Book Antiqua" w:hAnsi="Book Antiqua" w:cs="Book Antiqua"/>
          <w:spacing w:val="3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has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no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fect,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while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reaches</w:t>
      </w:r>
      <w:r>
        <w:rPr>
          <w:rFonts w:ascii="Book Antiqua" w:eastAsia="Book Antiqua" w:hAnsi="Book Antiqua" w:cs="Book Antiqua"/>
          <w:spacing w:val="1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maximum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alue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when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line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parallel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wer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borde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6033A4A2" w14:textId="015C1B56" w:rsidR="00934C91" w:rsidRDefault="005A562A">
      <w:pPr>
        <w:tabs>
          <w:tab w:val="left" w:pos="7300"/>
        </w:tabs>
        <w:spacing w:line="160" w:lineRule="exact"/>
        <w:ind w:left="109"/>
        <w:rPr>
          <w:rFonts w:ascii="Book Antiqua" w:eastAsia="Book Antiqua" w:hAnsi="Book Antiqua" w:cs="Book Antiqua"/>
          <w:sz w:val="18"/>
          <w:szCs w:val="18"/>
        </w:rPr>
        <w:sectPr w:rsidR="00934C91">
          <w:type w:val="continuous"/>
          <w:pgSz w:w="12240" w:h="15840"/>
          <w:pgMar w:top="920" w:right="960" w:bottom="280" w:left="980" w:header="720" w:footer="720" w:gutter="0"/>
          <w:cols w:space="720"/>
        </w:sectPr>
      </w:pPr>
      <w:r>
        <w:rPr>
          <w:rFonts w:ascii="Book Antiqua" w:eastAsia="Book Antiqua" w:hAnsi="Book Antiqua" w:cs="Book Antiqua"/>
          <w:w w:val="88"/>
          <w:position w:val="1"/>
          <w:sz w:val="18"/>
          <w:szCs w:val="18"/>
        </w:rPr>
        <w:t>ma</w:t>
      </w:r>
      <w:r>
        <w:rPr>
          <w:rFonts w:ascii="Book Antiqua" w:eastAsia="Book Antiqua" w:hAnsi="Book Antiqua" w:cs="Book Antiqua"/>
          <w:spacing w:val="-2"/>
          <w:w w:val="88"/>
          <w:position w:val="1"/>
          <w:sz w:val="18"/>
          <w:szCs w:val="18"/>
        </w:rPr>
        <w:t>k</w:t>
      </w:r>
      <w:r>
        <w:rPr>
          <w:rFonts w:ascii="Book Antiqua" w:eastAsia="Book Antiqua" w:hAnsi="Book Antiqua" w:cs="Book Antiqua"/>
          <w:w w:val="92"/>
          <w:position w:val="1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position w:val="1"/>
          <w:sz w:val="18"/>
          <w:szCs w:val="18"/>
        </w:rPr>
        <w:t>this interaction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position w:val="1"/>
          <w:sz w:val="18"/>
          <w:szCs w:val="18"/>
        </w:rPr>
        <w:t>meaningful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position w:val="1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position w:val="1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position w:val="1"/>
          <w:sz w:val="18"/>
          <w:szCs w:val="18"/>
        </w:rPr>
        <w:t>audience.</w:t>
      </w:r>
      <w:r>
        <w:rPr>
          <w:rFonts w:ascii="Book Antiqua" w:eastAsia="Book Antiqua" w:hAnsi="Book Antiqua" w:cs="Book Antiqua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3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position w:val="1"/>
          <w:sz w:val="18"/>
          <w:szCs w:val="18"/>
        </w:rPr>
        <w:t>Audience</w:t>
      </w:r>
      <w:r>
        <w:rPr>
          <w:rFonts w:ascii="Book Antiqua" w:eastAsia="Book Antiqua" w:hAnsi="Book Antiqua" w:cs="Book Antiqua"/>
          <w:spacing w:val="12"/>
          <w:position w:val="1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91"/>
          <w:position w:val="1"/>
          <w:sz w:val="18"/>
          <w:szCs w:val="18"/>
        </w:rPr>
        <w:t>en</w:t>
      </w:r>
      <w:proofErr w:type="spellEnd"/>
      <w:r>
        <w:rPr>
          <w:rFonts w:ascii="Book Antiqua" w:eastAsia="Book Antiqua" w:hAnsi="Book Antiqua" w:cs="Book Antiqua"/>
          <w:w w:val="91"/>
          <w:position w:val="1"/>
          <w:sz w:val="18"/>
          <w:szCs w:val="18"/>
        </w:rPr>
        <w:t>-</w:t>
      </w:r>
      <w:r>
        <w:rPr>
          <w:rFonts w:ascii="Book Antiqua" w:eastAsia="Book Antiqua" w:hAnsi="Book Antiqua" w:cs="Book Antiqua"/>
          <w:position w:val="1"/>
          <w:sz w:val="18"/>
          <w:szCs w:val="18"/>
        </w:rPr>
        <w:t xml:space="preserve">         </w:t>
      </w:r>
      <w:r>
        <w:rPr>
          <w:rFonts w:ascii="Book Antiqua" w:eastAsia="Book Antiqua" w:hAnsi="Book Antiqua" w:cs="Book Antiqua"/>
          <w:spacing w:val="4"/>
          <w:position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9"/>
          <w:position w:val="1"/>
          <w:sz w:val="18"/>
          <w:szCs w:val="18"/>
          <w:u w:val="single" w:color="000000"/>
        </w:rPr>
        <w:t xml:space="preserve"> </w:t>
      </w:r>
      <w:r>
        <w:rPr>
          <w:rFonts w:ascii="Book Antiqua" w:eastAsia="Book Antiqua" w:hAnsi="Book Antiqua" w:cs="Book Antiqua"/>
          <w:position w:val="1"/>
          <w:sz w:val="18"/>
          <w:szCs w:val="18"/>
          <w:u w:val="single" w:color="000000"/>
        </w:rPr>
        <w:tab/>
      </w:r>
    </w:p>
    <w:p w14:paraId="383FB66A" w14:textId="616DF40E" w:rsidR="00934C91" w:rsidRDefault="00424B68">
      <w:pPr>
        <w:spacing w:line="200" w:lineRule="exact"/>
        <w:ind w:left="109" w:right="-33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>engagement</w:t>
      </w:r>
      <w:r w:rsidR="005A562A"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is</w:t>
      </w:r>
      <w:r w:rsidR="005A562A"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strongly</w:t>
      </w:r>
      <w:r w:rsidR="005A562A"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related</w:t>
      </w:r>
      <w:r w:rsidR="005A562A"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to</w:t>
      </w:r>
      <w:r w:rsidR="005A562A"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mapping</w:t>
      </w:r>
      <w:r w:rsidR="005A562A"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problem,</w:t>
      </w:r>
      <w:r w:rsidR="005A562A"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 xml:space="preserve">creation </w:t>
      </w:r>
      <w:r w:rsidR="005A562A">
        <w:rPr>
          <w:rFonts w:ascii="Book Antiqua" w:eastAsia="Book Antiqua" w:hAnsi="Book Antiqua" w:cs="Book Antiqua"/>
          <w:sz w:val="18"/>
          <w:szCs w:val="18"/>
        </w:rPr>
        <w:t>of</w:t>
      </w:r>
      <w:r w:rsidR="005A562A"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meaningful</w:t>
      </w:r>
      <w:r w:rsidR="005A562A"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 w:rsidR="005A562A"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proofErr w:type="gramStart"/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perce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iv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 xml:space="preserve">able </w:t>
      </w:r>
      <w:r w:rsidR="005A562A"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connections</w:t>
      </w:r>
      <w:proofErr w:type="gramEnd"/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between</w:t>
      </w:r>
      <w:r w:rsidR="005A562A"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human</w:t>
      </w:r>
      <w:r w:rsidR="005A562A"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action</w:t>
      </w:r>
    </w:p>
    <w:p w14:paraId="7F45D8FF" w14:textId="77777777" w:rsidR="00934C91" w:rsidRDefault="005A562A">
      <w:pPr>
        <w:spacing w:before="12" w:line="200" w:lineRule="exact"/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  <w:r>
        <w:rPr>
          <w:rFonts w:ascii="Book Antiqua" w:eastAsia="Book Antiqua" w:hAnsi="Book Antiqua" w:cs="Book Antiqua"/>
          <w:spacing w:val="10"/>
          <w:position w:val="6"/>
          <w:sz w:val="12"/>
          <w:szCs w:val="12"/>
        </w:rPr>
        <w:t>4</w:t>
      </w:r>
      <w:r>
        <w:rPr>
          <w:rFonts w:ascii="Book Antiqua" w:eastAsia="Book Antiqua" w:hAnsi="Book Antiqua" w:cs="Book Antiqua"/>
          <w:sz w:val="16"/>
          <w:szCs w:val="16"/>
        </w:rPr>
        <w:t>ml5.js:</w:t>
      </w:r>
      <w:r>
        <w:rPr>
          <w:rFonts w:ascii="Book Antiqua" w:eastAsia="Book Antiqua" w:hAnsi="Book Antiqua" w:cs="Book Antiqua"/>
          <w:spacing w:val="-10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w w:val="88"/>
          <w:sz w:val="16"/>
          <w:szCs w:val="16"/>
        </w:rPr>
        <w:t>Friendly</w:t>
      </w:r>
      <w:r>
        <w:rPr>
          <w:rFonts w:ascii="Book Antiqua" w:eastAsia="Book Antiqua" w:hAnsi="Book Antiqua" w:cs="Book Antiqua"/>
          <w:spacing w:val="11"/>
          <w:w w:val="8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w w:val="88"/>
          <w:sz w:val="16"/>
          <w:szCs w:val="16"/>
        </w:rPr>
        <w:t>machine</w:t>
      </w:r>
      <w:r>
        <w:rPr>
          <w:rFonts w:ascii="Book Antiqua" w:eastAsia="Book Antiqua" w:hAnsi="Book Antiqua" w:cs="Book Antiqua"/>
          <w:spacing w:val="11"/>
          <w:w w:val="8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w w:val="88"/>
          <w:sz w:val="16"/>
          <w:szCs w:val="16"/>
        </w:rPr>
        <w:t>learning</w:t>
      </w:r>
      <w:r>
        <w:rPr>
          <w:rFonts w:ascii="Book Antiqua" w:eastAsia="Book Antiqua" w:hAnsi="Book Antiqua" w:cs="Book Antiqua"/>
          <w:spacing w:val="5"/>
          <w:w w:val="8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w w:val="88"/>
          <w:sz w:val="16"/>
          <w:szCs w:val="16"/>
        </w:rPr>
        <w:t>for</w:t>
      </w:r>
      <w:r>
        <w:rPr>
          <w:rFonts w:ascii="Book Antiqua" w:eastAsia="Book Antiqua" w:hAnsi="Book Antiqua" w:cs="Book Antiqua"/>
          <w:spacing w:val="11"/>
          <w:w w:val="8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w w:val="88"/>
          <w:sz w:val="16"/>
          <w:szCs w:val="16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6"/>
          <w:szCs w:val="16"/>
        </w:rPr>
        <w:t xml:space="preserve"> </w:t>
      </w:r>
      <w:r>
        <w:rPr>
          <w:rFonts w:ascii="Book Antiqua" w:eastAsia="Book Antiqua" w:hAnsi="Book Antiqua" w:cs="Book Antiqua"/>
          <w:spacing w:val="-13"/>
          <w:sz w:val="16"/>
          <w:szCs w:val="16"/>
        </w:rPr>
        <w:t>W</w:t>
      </w:r>
      <w:r>
        <w:rPr>
          <w:rFonts w:ascii="Book Antiqua" w:eastAsia="Book Antiqua" w:hAnsi="Book Antiqua" w:cs="Book Antiqua"/>
          <w:sz w:val="16"/>
          <w:szCs w:val="16"/>
        </w:rPr>
        <w:t>e</w:t>
      </w:r>
      <w:r>
        <w:rPr>
          <w:rFonts w:ascii="Book Antiqua" w:eastAsia="Book Antiqua" w:hAnsi="Book Antiqua" w:cs="Book Antiqua"/>
          <w:spacing w:val="-6"/>
          <w:sz w:val="16"/>
          <w:szCs w:val="16"/>
        </w:rPr>
        <w:t>b</w:t>
      </w:r>
      <w:r>
        <w:rPr>
          <w:rFonts w:ascii="Book Antiqua" w:eastAsia="Book Antiqua" w:hAnsi="Book Antiqua" w:cs="Book Antiqua"/>
          <w:sz w:val="16"/>
          <w:szCs w:val="16"/>
        </w:rPr>
        <w:t>.</w:t>
      </w:r>
      <w:r>
        <w:rPr>
          <w:rFonts w:ascii="Book Antiqua" w:eastAsia="Book Antiqua" w:hAnsi="Book Antiqua" w:cs="Book Antiqua"/>
          <w:spacing w:val="-16"/>
          <w:sz w:val="16"/>
          <w:szCs w:val="16"/>
        </w:rPr>
        <w:t xml:space="preserve"> </w:t>
      </w:r>
      <w:hyperlink r:id="rId16">
        <w:r>
          <w:rPr>
            <w:rFonts w:ascii="Book Antiqua" w:eastAsia="Book Antiqua" w:hAnsi="Book Antiqua" w:cs="Book Antiqua"/>
            <w:w w:val="83"/>
            <w:sz w:val="16"/>
            <w:szCs w:val="16"/>
          </w:rPr>
          <w:t>https://ml5js.o</w:t>
        </w:r>
        <w:r>
          <w:rPr>
            <w:rFonts w:ascii="Book Antiqua" w:eastAsia="Book Antiqua" w:hAnsi="Book Antiqua" w:cs="Book Antiqua"/>
            <w:spacing w:val="-3"/>
            <w:w w:val="83"/>
            <w:sz w:val="16"/>
            <w:szCs w:val="16"/>
          </w:rPr>
          <w:t>r</w:t>
        </w:r>
        <w:r>
          <w:rPr>
            <w:rFonts w:ascii="Book Antiqua" w:eastAsia="Book Antiqua" w:hAnsi="Book Antiqua" w:cs="Book Antiqua"/>
            <w:w w:val="89"/>
            <w:sz w:val="16"/>
            <w:szCs w:val="16"/>
          </w:rPr>
          <w:t>g</w:t>
        </w:r>
      </w:hyperlink>
    </w:p>
    <w:p w14:paraId="35A29C55" w14:textId="77777777" w:rsidR="00934C91" w:rsidRDefault="005A562A">
      <w:pPr>
        <w:spacing w:line="180" w:lineRule="exact"/>
        <w:rPr>
          <w:rFonts w:ascii="Book Antiqua" w:eastAsia="Book Antiqua" w:hAnsi="Book Antiqua" w:cs="Book Antiqua"/>
          <w:sz w:val="16"/>
          <w:szCs w:val="16"/>
        </w:rPr>
        <w:sectPr w:rsidR="00934C91">
          <w:type w:val="continuous"/>
          <w:pgSz w:w="12240" w:h="15840"/>
          <w:pgMar w:top="920" w:right="960" w:bottom="280" w:left="980" w:header="720" w:footer="720" w:gutter="0"/>
          <w:cols w:num="2" w:space="720" w:equalWidth="0">
            <w:col w:w="4928" w:space="670"/>
            <w:col w:w="4702"/>
          </w:cols>
        </w:sectPr>
      </w:pPr>
      <w:r>
        <w:rPr>
          <w:rFonts w:ascii="Book Antiqua" w:eastAsia="Book Antiqua" w:hAnsi="Book Antiqua" w:cs="Book Antiqua"/>
          <w:spacing w:val="10"/>
          <w:w w:val="99"/>
          <w:position w:val="6"/>
          <w:sz w:val="12"/>
          <w:szCs w:val="12"/>
        </w:rPr>
        <w:t>5</w:t>
      </w:r>
      <w:hyperlink r:id="rId17">
        <w:r>
          <w:rPr>
            <w:rFonts w:ascii="Book Antiqua" w:eastAsia="Book Antiqua" w:hAnsi="Book Antiqua" w:cs="Book Antiqua"/>
            <w:w w:val="85"/>
            <w:position w:val="1"/>
            <w:sz w:val="16"/>
            <w:szCs w:val="16"/>
          </w:rPr>
          <w:t>https://learn.ml5js.o</w:t>
        </w:r>
        <w:r>
          <w:rPr>
            <w:rFonts w:ascii="Book Antiqua" w:eastAsia="Book Antiqua" w:hAnsi="Book Antiqua" w:cs="Book Antiqua"/>
            <w:spacing w:val="-3"/>
            <w:w w:val="85"/>
            <w:position w:val="1"/>
            <w:sz w:val="16"/>
            <w:szCs w:val="16"/>
          </w:rPr>
          <w:t>r</w:t>
        </w:r>
        <w:r>
          <w:rPr>
            <w:rFonts w:ascii="Book Antiqua" w:eastAsia="Book Antiqua" w:hAnsi="Book Antiqua" w:cs="Book Antiqua"/>
            <w:w w:val="81"/>
            <w:position w:val="1"/>
            <w:sz w:val="16"/>
            <w:szCs w:val="16"/>
          </w:rPr>
          <w:t>g//reference/handpose</w:t>
        </w:r>
      </w:hyperlink>
    </w:p>
    <w:p w14:paraId="3A543FB9" w14:textId="77777777" w:rsidR="00934C91" w:rsidRDefault="00934C91">
      <w:pPr>
        <w:spacing w:before="3" w:line="100" w:lineRule="exact"/>
        <w:rPr>
          <w:sz w:val="11"/>
          <w:szCs w:val="11"/>
        </w:rPr>
      </w:pPr>
    </w:p>
    <w:p w14:paraId="4D1D63B0" w14:textId="77777777" w:rsidR="00934C91" w:rsidRDefault="00934C91">
      <w:pPr>
        <w:spacing w:line="200" w:lineRule="exact"/>
      </w:pPr>
    </w:p>
    <w:p w14:paraId="7B863BB6" w14:textId="77777777" w:rsidR="00934C91" w:rsidRDefault="00934C91">
      <w:pPr>
        <w:spacing w:line="200" w:lineRule="exact"/>
      </w:pPr>
    </w:p>
    <w:p w14:paraId="67ADC115" w14:textId="77777777" w:rsidR="00934C91" w:rsidRDefault="00CF716D">
      <w:pPr>
        <w:ind w:left="1234"/>
      </w:pPr>
      <w:r>
        <w:pict w14:anchorId="5D1753A7">
          <v:shape id="_x0000_i1026" type="#_x0000_t75" style="width:128pt;height:168.5pt">
            <v:imagedata r:id="rId18" o:title=""/>
          </v:shape>
        </w:pict>
      </w:r>
    </w:p>
    <w:p w14:paraId="0FD52829" w14:textId="77777777" w:rsidR="00934C91" w:rsidRDefault="00934C91">
      <w:pPr>
        <w:spacing w:before="1" w:line="240" w:lineRule="exact"/>
        <w:rPr>
          <w:sz w:val="24"/>
          <w:szCs w:val="24"/>
        </w:rPr>
      </w:pPr>
    </w:p>
    <w:p w14:paraId="7F726516" w14:textId="77777777" w:rsidR="00934C91" w:rsidRDefault="005A562A">
      <w:pPr>
        <w:ind w:left="184" w:right="4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90"/>
          <w:sz w:val="18"/>
          <w:szCs w:val="18"/>
        </w:rPr>
        <w:t>Figure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2: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mapped</w:t>
      </w:r>
      <w:r>
        <w:rPr>
          <w:rFonts w:ascii="Book Antiqua" w:eastAsia="Book Antiqua" w:hAnsi="Book Antiqua" w:cs="Book Antiqua"/>
          <w:spacing w:val="-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Handpose</w:t>
      </w:r>
      <w:proofErr w:type="spellEnd"/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model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into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21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points</w:t>
      </w:r>
    </w:p>
    <w:p w14:paraId="629D0609" w14:textId="77777777" w:rsidR="00934C91" w:rsidRDefault="00934C91">
      <w:pPr>
        <w:spacing w:line="200" w:lineRule="exact"/>
      </w:pPr>
    </w:p>
    <w:p w14:paraId="3CFD69A7" w14:textId="77777777" w:rsidR="00934C91" w:rsidRDefault="00934C91">
      <w:pPr>
        <w:spacing w:line="240" w:lineRule="exact"/>
        <w:rPr>
          <w:sz w:val="24"/>
          <w:szCs w:val="24"/>
        </w:rPr>
      </w:pPr>
    </w:p>
    <w:p w14:paraId="60CAF219" w14:textId="77777777" w:rsidR="00934C91" w:rsidRDefault="005A562A">
      <w:pPr>
        <w:ind w:left="109" w:right="222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>
        <w:rPr>
          <w:spacing w:val="15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Harmonizer</w:t>
      </w:r>
      <w:r>
        <w:rPr>
          <w:spacing w:val="14"/>
          <w:w w:val="107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implementation</w:t>
      </w:r>
    </w:p>
    <w:p w14:paraId="64B69F64" w14:textId="77777777" w:rsidR="00934C91" w:rsidRDefault="00934C91">
      <w:pPr>
        <w:spacing w:before="4" w:line="140" w:lineRule="exact"/>
        <w:rPr>
          <w:sz w:val="14"/>
          <w:szCs w:val="14"/>
        </w:rPr>
      </w:pPr>
    </w:p>
    <w:p w14:paraId="4D0DB843" w14:textId="77777777" w:rsidR="00934C91" w:rsidRDefault="005A562A">
      <w:pPr>
        <w:spacing w:line="200" w:lineRule="exact"/>
        <w:ind w:left="109" w:right="-3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audio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processing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part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Handmonizer</w:t>
      </w:r>
      <w:proofErr w:type="spellEnd"/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4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eloped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entirely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9"/>
          <w:sz w:val="18"/>
          <w:szCs w:val="18"/>
        </w:rPr>
        <w:t>SuperCollide</w:t>
      </w:r>
      <w:r>
        <w:rPr>
          <w:rFonts w:ascii="Book Antiqua" w:eastAsia="Book Antiqua" w:hAnsi="Book Antiqua" w:cs="Book Antiqua"/>
          <w:spacing w:val="-9"/>
          <w:w w:val="89"/>
          <w:sz w:val="18"/>
          <w:szCs w:val="18"/>
        </w:rPr>
        <w:t>r</w:t>
      </w:r>
      <w:proofErr w:type="spellEnd"/>
      <w:r>
        <w:rPr>
          <w:rFonts w:ascii="Book Antiqua" w:eastAsia="Book Antiqua" w:hAnsi="Book Antiqua" w:cs="Book Antiqua"/>
          <w:w w:val="89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algorithm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com-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posed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separate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pieces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code,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including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tracking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shift-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ing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fects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communication 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protocol</w:t>
      </w:r>
      <w:proofErr w:type="gramEnd"/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definitions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(OSC,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MIDI) for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parameter</w:t>
      </w:r>
      <w:r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mapping.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Here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xplain</w:t>
      </w:r>
      <w:r>
        <w:rPr>
          <w:rFonts w:ascii="Book Antiqua" w:eastAsia="Book Antiqua" w:hAnsi="Book Antiqua" w:cs="Book Antiqua"/>
          <w:spacing w:val="3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component</w:t>
      </w:r>
      <w:r>
        <w:rPr>
          <w:rFonts w:ascii="Book Antiqua" w:eastAsia="Book Antiqua" w:hAnsi="Book Antiqua" w:cs="Book Antiqua"/>
          <w:spacing w:val="31"/>
          <w:w w:val="8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sepa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ratel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y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2262C2A0" w14:textId="77777777" w:rsidR="00934C91" w:rsidRDefault="00934C91">
      <w:pPr>
        <w:spacing w:before="8" w:line="100" w:lineRule="exact"/>
        <w:rPr>
          <w:sz w:val="11"/>
          <w:szCs w:val="11"/>
        </w:rPr>
      </w:pPr>
    </w:p>
    <w:p w14:paraId="41D13743" w14:textId="77777777" w:rsidR="00934C91" w:rsidRDefault="00934C91">
      <w:pPr>
        <w:spacing w:line="200" w:lineRule="exact"/>
      </w:pPr>
    </w:p>
    <w:p w14:paraId="1241D597" w14:textId="77777777" w:rsidR="00934C91" w:rsidRDefault="005A562A">
      <w:pPr>
        <w:ind w:left="407"/>
        <w:rPr>
          <w:sz w:val="18"/>
          <w:szCs w:val="18"/>
        </w:rPr>
      </w:pPr>
      <w:r>
        <w:rPr>
          <w:sz w:val="18"/>
          <w:szCs w:val="18"/>
        </w:rPr>
        <w:t xml:space="preserve">3.2.1.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Pit</w:t>
      </w:r>
      <w:r>
        <w:rPr>
          <w:spacing w:val="-3"/>
          <w:sz w:val="18"/>
          <w:szCs w:val="18"/>
        </w:rPr>
        <w:t>c</w:t>
      </w:r>
      <w:r>
        <w:rPr>
          <w:sz w:val="18"/>
          <w:szCs w:val="18"/>
        </w:rPr>
        <w:t>h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-3"/>
          <w:sz w:val="18"/>
          <w:szCs w:val="18"/>
        </w:rPr>
        <w:t>r</w:t>
      </w:r>
      <w:r>
        <w:rPr>
          <w:sz w:val="18"/>
          <w:szCs w:val="18"/>
        </w:rPr>
        <w:t>a</w:t>
      </w:r>
      <w:r>
        <w:rPr>
          <w:spacing w:val="-4"/>
          <w:sz w:val="18"/>
          <w:szCs w:val="18"/>
        </w:rPr>
        <w:t>c</w:t>
      </w:r>
      <w:r>
        <w:rPr>
          <w:sz w:val="18"/>
          <w:szCs w:val="18"/>
        </w:rPr>
        <w:t>king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shifting</w:t>
      </w:r>
    </w:p>
    <w:p w14:paraId="02ABC9F1" w14:textId="77777777" w:rsidR="00934C91" w:rsidRDefault="00934C91">
      <w:pPr>
        <w:spacing w:before="4" w:line="140" w:lineRule="exact"/>
        <w:rPr>
          <w:sz w:val="14"/>
          <w:szCs w:val="14"/>
        </w:rPr>
      </w:pPr>
    </w:p>
    <w:p w14:paraId="136ECBFD" w14:textId="77777777" w:rsidR="00934C91" w:rsidRDefault="005A562A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ery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first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part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aims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at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recognizing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signal input. Since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need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perform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shifting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in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order</w:t>
      </w:r>
      <w:r>
        <w:rPr>
          <w:rFonts w:ascii="Book Antiqua" w:eastAsia="Book Antiqua" w:hAnsi="Book Antiqua" w:cs="Book Antiqua"/>
          <w:spacing w:val="2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proofErr w:type="gramEnd"/>
      <w:r>
        <w:rPr>
          <w:rFonts w:ascii="Book Antiqua" w:eastAsia="Book Antiqua" w:hAnsi="Book Antiqua" w:cs="Book Antiqua"/>
          <w:sz w:val="18"/>
          <w:szCs w:val="18"/>
        </w:rPr>
        <w:t xml:space="preserve"> create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harmonic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oices,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first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thing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need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track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funda</w:t>
      </w:r>
      <w:proofErr w:type="spellEnd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mental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frequen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c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input</w:t>
      </w:r>
      <w:r>
        <w:rPr>
          <w:rFonts w:ascii="Book Antiqua" w:eastAsia="Book Antiqua" w:hAnsi="Book Antiqua" w:cs="Book Antiqua"/>
          <w:spacing w:val="-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audio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signal.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>purpose</w:t>
      </w:r>
      <w:proofErr w:type="gramEnd"/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 an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xternal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class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called</w:t>
      </w:r>
      <w:r>
        <w:rPr>
          <w:rFonts w:ascii="Book Antiqua" w:eastAsia="Book Antiqua" w:hAnsi="Book Antiqua" w:cs="Book Antiqua"/>
          <w:spacing w:val="20"/>
          <w:w w:val="91"/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>T</w:t>
      </w:r>
      <w:r>
        <w:rPr>
          <w:sz w:val="18"/>
          <w:szCs w:val="18"/>
        </w:rPr>
        <w:t>artini</w:t>
      </w:r>
      <w:r>
        <w:rPr>
          <w:spacing w:val="2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instead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standard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3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class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13"/>
          <w:w w:val="90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90"/>
          <w:sz w:val="18"/>
          <w:szCs w:val="18"/>
        </w:rPr>
        <w:t>SuperCollider</w:t>
      </w:r>
      <w:proofErr w:type="spellEnd"/>
      <w:r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since</w:t>
      </w:r>
      <w:r>
        <w:rPr>
          <w:rFonts w:ascii="Book Antiqua" w:eastAsia="Book Antiqua" w:hAnsi="Book Antiqua" w:cs="Book Antiqua"/>
          <w:spacing w:val="2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it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performs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tracking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more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pre-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cisely</w:t>
      </w:r>
      <w:proofErr w:type="spellEnd"/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shorter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amount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time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[9].</w:t>
      </w:r>
    </w:p>
    <w:p w14:paraId="1C946D8D" w14:textId="00BD77AA" w:rsidR="00934C91" w:rsidRDefault="005A562A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14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oid </w:t>
      </w:r>
      <w:r>
        <w:rPr>
          <w:rFonts w:ascii="Book Antiqua" w:eastAsia="Book Antiqua" w:hAnsi="Book Antiqua" w:cs="Book Antiqua"/>
          <w:spacing w:val="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harmonies</w:t>
      </w:r>
      <w:proofErr w:type="gramEnd"/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3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ery</w:t>
      </w:r>
      <w:r>
        <w:rPr>
          <w:rFonts w:ascii="Book Antiqua" w:eastAsia="Book Antiqua" w:hAnsi="Book Antiqua" w:cs="Book Antiqua"/>
          <w:spacing w:val="3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unnatural,</w:t>
      </w:r>
      <w:r>
        <w:rPr>
          <w:rFonts w:ascii="Book Antiqua" w:eastAsia="Book Antiqua" w:hAnsi="Book Antiqua" w:cs="Book Antiqua"/>
          <w:spacing w:val="3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2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shifting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needs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performed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Pit</w:t>
      </w:r>
      <w:r>
        <w:rPr>
          <w:spacing w:val="-3"/>
          <w:sz w:val="18"/>
          <w:szCs w:val="18"/>
        </w:rPr>
        <w:t>c</w:t>
      </w:r>
      <w:r>
        <w:rPr>
          <w:sz w:val="18"/>
          <w:szCs w:val="18"/>
        </w:rPr>
        <w:t>h-Syn</w:t>
      </w:r>
      <w:r>
        <w:rPr>
          <w:spacing w:val="-3"/>
          <w:sz w:val="18"/>
          <w:szCs w:val="18"/>
        </w:rPr>
        <w:t>c</w:t>
      </w:r>
      <w:r>
        <w:rPr>
          <w:sz w:val="18"/>
          <w:szCs w:val="18"/>
        </w:rPr>
        <w:t>h</w:t>
      </w:r>
      <w:r>
        <w:rPr>
          <w:spacing w:val="-8"/>
          <w:sz w:val="18"/>
          <w:szCs w:val="18"/>
        </w:rPr>
        <w:t>r</w:t>
      </w:r>
      <w:r>
        <w:rPr>
          <w:sz w:val="18"/>
          <w:szCs w:val="18"/>
        </w:rPr>
        <w:t>onous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Overlap</w:t>
      </w:r>
      <w:r>
        <w:rPr>
          <w:spacing w:val="28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 xml:space="preserve">and </w:t>
      </w:r>
      <w:r>
        <w:rPr>
          <w:sz w:val="18"/>
          <w:szCs w:val="18"/>
        </w:rPr>
        <w:t>Add</w:t>
      </w:r>
      <w:r>
        <w:rPr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(PSOLA).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One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antages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method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preser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ation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formant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positions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(spectral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elope)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al-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ws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eep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original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timber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[10].</w:t>
      </w:r>
      <w:r>
        <w:rPr>
          <w:rFonts w:ascii="Book Antiqua" w:eastAsia="Book Antiqua" w:hAnsi="Book Antiqua" w:cs="Book Antiqua"/>
          <w:spacing w:val="2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Here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91"/>
          <w:sz w:val="18"/>
          <w:szCs w:val="18"/>
        </w:rPr>
        <w:t>SuperCol</w:t>
      </w:r>
      <w:proofErr w:type="spellEnd"/>
      <w:r>
        <w:rPr>
          <w:rFonts w:ascii="Book Antiqua" w:eastAsia="Book Antiqua" w:hAnsi="Book Antiqua" w:cs="Book Antiqua"/>
          <w:w w:val="91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92"/>
          <w:sz w:val="18"/>
          <w:szCs w:val="18"/>
        </w:rPr>
        <w:t>lider</w:t>
      </w:r>
      <w:proofErr w:type="spellEnd"/>
      <w:r>
        <w:rPr>
          <w:rFonts w:ascii="Book Antiqua" w:eastAsia="Book Antiqua" w:hAnsi="Book Antiqua" w:cs="Book Antiqua"/>
          <w:spacing w:val="-6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class</w:t>
      </w:r>
      <w:r>
        <w:rPr>
          <w:rFonts w:ascii="Book Antiqua" w:eastAsia="Book Antiqua" w:hAnsi="Book Antiqua" w:cs="Book Antiqua"/>
          <w:spacing w:val="12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called</w:t>
      </w:r>
      <w:r>
        <w:rPr>
          <w:rFonts w:ascii="Book Antiqua" w:eastAsia="Book Antiqua" w:hAnsi="Book Antiqua" w:cs="Book Antiqua"/>
          <w:spacing w:val="4"/>
          <w:w w:val="92"/>
          <w:sz w:val="18"/>
          <w:szCs w:val="18"/>
        </w:rPr>
        <w:t xml:space="preserve"> </w:t>
      </w:r>
      <w:proofErr w:type="spellStart"/>
      <w:r>
        <w:rPr>
          <w:w w:val="92"/>
          <w:sz w:val="18"/>
          <w:szCs w:val="18"/>
        </w:rPr>
        <w:t>Pit</w:t>
      </w:r>
      <w:r>
        <w:rPr>
          <w:spacing w:val="-3"/>
          <w:w w:val="92"/>
          <w:sz w:val="18"/>
          <w:szCs w:val="18"/>
        </w:rPr>
        <w:t>c</w:t>
      </w:r>
      <w:r>
        <w:rPr>
          <w:w w:val="92"/>
          <w:sz w:val="18"/>
          <w:szCs w:val="18"/>
        </w:rPr>
        <w:t>hShift</w:t>
      </w:r>
      <w:r>
        <w:rPr>
          <w:spacing w:val="-15"/>
          <w:w w:val="92"/>
          <w:sz w:val="18"/>
          <w:szCs w:val="18"/>
        </w:rPr>
        <w:t>P</w:t>
      </w:r>
      <w:r>
        <w:rPr>
          <w:w w:val="92"/>
          <w:sz w:val="18"/>
          <w:szCs w:val="18"/>
        </w:rPr>
        <w:t>A</w:t>
      </w:r>
      <w:proofErr w:type="spellEnd"/>
      <w:r w:rsidR="00424B68">
        <w:rPr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-6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based on</w:t>
      </w:r>
      <w:r>
        <w:rPr>
          <w:rFonts w:ascii="Book Antiqua" w:eastAsia="Book Antiqua" w:hAnsi="Book Antiqua" w:cs="Book Antiqua"/>
          <w:spacing w:val="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PSOLA. 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pass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fundamental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frequen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c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alue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trac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ed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>T</w:t>
      </w:r>
      <w:r>
        <w:rPr>
          <w:sz w:val="18"/>
          <w:szCs w:val="18"/>
        </w:rPr>
        <w:t>artini</w:t>
      </w:r>
      <w:r>
        <w:rPr>
          <w:spacing w:val="2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well</w:t>
      </w:r>
      <w:r>
        <w:rPr>
          <w:rFonts w:ascii="Book Antiqua" w:eastAsia="Book Antiqua" w:hAnsi="Book Antiqua" w:cs="Book Antiqua"/>
          <w:spacing w:val="1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shift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ration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fix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depending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ant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achi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e.</w:t>
      </w:r>
      <w:r>
        <w:rPr>
          <w:rFonts w:ascii="Book Antiqua" w:eastAsia="Book Antiqua" w:hAnsi="Book Antiqua" w:cs="Book Antiqua"/>
          <w:spacing w:val="3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same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procedure</w:t>
      </w:r>
      <w:r>
        <w:rPr>
          <w:rFonts w:ascii="Book Antiqua" w:eastAsia="Book Antiqua" w:hAnsi="Book Antiqua" w:cs="Book Antiqua"/>
          <w:spacing w:val="-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generate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three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harmonic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oices,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both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higher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wer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del w:id="105" w:author="D'ARRIGO ARIANNA" w:date="2022-06-23T17:29:00Z">
        <w:r w:rsidDel="00DC753F">
          <w:rPr>
            <w:rFonts w:ascii="Book Antiqua" w:eastAsia="Book Antiqua" w:hAnsi="Book Antiqua" w:cs="Book Antiqua"/>
            <w:w w:val="87"/>
            <w:sz w:val="18"/>
            <w:szCs w:val="18"/>
          </w:rPr>
          <w:delText>with</w:delText>
        </w:r>
        <w:r w:rsidDel="00DC753F">
          <w:rPr>
            <w:rFonts w:ascii="Book Antiqua" w:eastAsia="Book Antiqua" w:hAnsi="Book Antiqua" w:cs="Book Antiqua"/>
            <w:spacing w:val="2"/>
            <w:w w:val="87"/>
            <w:sz w:val="18"/>
            <w:szCs w:val="18"/>
          </w:rPr>
          <w:delText xml:space="preserve"> </w:delText>
        </w:r>
        <w:r w:rsidDel="00DC753F">
          <w:rPr>
            <w:rFonts w:ascii="Book Antiqua" w:eastAsia="Book Antiqua" w:hAnsi="Book Antiqua" w:cs="Book Antiqua"/>
            <w:w w:val="87"/>
            <w:sz w:val="18"/>
            <w:szCs w:val="18"/>
          </w:rPr>
          <w:delText>respect</w:delText>
        </w:r>
        <w:r w:rsidDel="00DC753F">
          <w:rPr>
            <w:rFonts w:ascii="Book Antiqua" w:eastAsia="Book Antiqua" w:hAnsi="Book Antiqua" w:cs="Book Antiqua"/>
            <w:spacing w:val="13"/>
            <w:w w:val="87"/>
            <w:sz w:val="18"/>
            <w:szCs w:val="18"/>
          </w:rPr>
          <w:delText xml:space="preserve"> </w:delText>
        </w:r>
        <w:r w:rsidDel="00DC753F">
          <w:rPr>
            <w:rFonts w:ascii="Book Antiqua" w:eastAsia="Book Antiqua" w:hAnsi="Book Antiqua" w:cs="Book Antiqua"/>
            <w:w w:val="87"/>
            <w:sz w:val="18"/>
            <w:szCs w:val="18"/>
          </w:rPr>
          <w:delText>with</w:delText>
        </w:r>
      </w:del>
      <w:ins w:id="106" w:author="D'ARRIGO ARIANNA" w:date="2022-06-23T17:29:00Z">
        <w:r w:rsidR="00DC753F">
          <w:rPr>
            <w:rFonts w:ascii="Book Antiqua" w:eastAsia="Book Antiqua" w:hAnsi="Book Antiqua" w:cs="Book Antiqua"/>
            <w:w w:val="87"/>
            <w:sz w:val="18"/>
            <w:szCs w:val="18"/>
          </w:rPr>
          <w:t>than</w:t>
        </w:r>
      </w:ins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input</w:t>
      </w:r>
      <w:r>
        <w:rPr>
          <w:rFonts w:ascii="Book Antiqua" w:eastAsia="Book Antiqua" w:hAnsi="Book Antiqua" w:cs="Book Antiqua"/>
          <w:spacing w:val="-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(six </w:t>
      </w:r>
      <w:r>
        <w:rPr>
          <w:rFonts w:ascii="Book Antiqua" w:eastAsia="Book Antiqua" w:hAnsi="Book Antiqua" w:cs="Book Antiqua"/>
          <w:spacing w:val="-4"/>
          <w:w w:val="91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oices</w:t>
      </w:r>
      <w:r>
        <w:rPr>
          <w:rFonts w:ascii="Book Antiqua" w:eastAsia="Book Antiqua" w:hAnsi="Book Antiqua" w:cs="Book Antiqua"/>
          <w:spacing w:val="17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total).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harmonic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oices</w:t>
      </w:r>
      <w:r>
        <w:rPr>
          <w:rFonts w:ascii="Book Antiqua" w:eastAsia="Book Antiqua" w:hAnsi="Book Antiqua" w:cs="Book Antiqua"/>
          <w:spacing w:val="3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>mi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x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ed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together</w:t>
      </w:r>
      <w:proofErr w:type="gramEnd"/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sep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arate</w:t>
      </w:r>
      <w:proofErr w:type="spellEnd"/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channel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processed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without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fecting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lead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oice.</w:t>
      </w:r>
    </w:p>
    <w:p w14:paraId="053B6D07" w14:textId="77777777" w:rsidR="00934C91" w:rsidRDefault="00934C91">
      <w:pPr>
        <w:spacing w:before="8" w:line="100" w:lineRule="exact"/>
        <w:rPr>
          <w:sz w:val="11"/>
          <w:szCs w:val="11"/>
        </w:rPr>
      </w:pPr>
    </w:p>
    <w:p w14:paraId="53D25EDD" w14:textId="77777777" w:rsidR="00934C91" w:rsidRDefault="00934C91">
      <w:pPr>
        <w:spacing w:line="200" w:lineRule="exact"/>
      </w:pPr>
    </w:p>
    <w:p w14:paraId="488E1C67" w14:textId="77777777" w:rsidR="00934C91" w:rsidRDefault="005A562A">
      <w:pPr>
        <w:ind w:left="407"/>
        <w:rPr>
          <w:sz w:val="18"/>
          <w:szCs w:val="18"/>
        </w:rPr>
      </w:pPr>
      <w:r>
        <w:rPr>
          <w:sz w:val="18"/>
          <w:szCs w:val="18"/>
        </w:rPr>
        <w:t xml:space="preserve">3.2.2. </w:t>
      </w:r>
      <w:r>
        <w:rPr>
          <w:spacing w:val="14"/>
          <w:sz w:val="18"/>
          <w:szCs w:val="18"/>
        </w:rPr>
        <w:t xml:space="preserve"> </w:t>
      </w:r>
      <w:r>
        <w:rPr>
          <w:spacing w:val="-14"/>
          <w:sz w:val="18"/>
          <w:szCs w:val="18"/>
        </w:rPr>
        <w:t>P</w:t>
      </w:r>
      <w:r>
        <w:rPr>
          <w:sz w:val="18"/>
          <w:szCs w:val="18"/>
        </w:rPr>
        <w:t>at</w:t>
      </w:r>
      <w:r>
        <w:rPr>
          <w:spacing w:val="-3"/>
          <w:sz w:val="18"/>
          <w:szCs w:val="18"/>
        </w:rPr>
        <w:t>c</w:t>
      </w:r>
      <w:r>
        <w:rPr>
          <w:sz w:val="18"/>
          <w:szCs w:val="18"/>
        </w:rPr>
        <w:t>hes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e</w:t>
      </w:r>
      <w:r>
        <w:rPr>
          <w:spacing w:val="-3"/>
          <w:sz w:val="18"/>
          <w:szCs w:val="18"/>
        </w:rPr>
        <w:t>f</w:t>
      </w:r>
      <w:r>
        <w:rPr>
          <w:sz w:val="18"/>
          <w:szCs w:val="18"/>
        </w:rPr>
        <w:t>fects</w:t>
      </w:r>
    </w:p>
    <w:p w14:paraId="0EE46646" w14:textId="77777777" w:rsidR="00934C91" w:rsidRDefault="00934C91">
      <w:pPr>
        <w:spacing w:before="4" w:line="140" w:lineRule="exact"/>
        <w:rPr>
          <w:sz w:val="14"/>
          <w:szCs w:val="14"/>
        </w:rPr>
      </w:pPr>
    </w:p>
    <w:p w14:paraId="6B345083" w14:textId="77777777" w:rsidR="00934C91" w:rsidRDefault="005A562A">
      <w:pPr>
        <w:spacing w:line="200" w:lineRule="exact"/>
        <w:ind w:left="108" w:right="-3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30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mentioned 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viousl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proofErr w:type="gramEnd"/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one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main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features 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needed 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 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possibility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switch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foll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o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wing</w:t>
      </w:r>
      <w:r>
        <w:rPr>
          <w:rFonts w:ascii="Book Antiqua" w:eastAsia="Book Antiqua" w:hAnsi="Book Antiqua" w:cs="Book Antiqua"/>
          <w:spacing w:val="2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chord types:</w:t>
      </w:r>
    </w:p>
    <w:p w14:paraId="51019D90" w14:textId="77777777" w:rsidR="00934C91" w:rsidRDefault="00934C91">
      <w:pPr>
        <w:spacing w:before="2" w:line="100" w:lineRule="exact"/>
        <w:rPr>
          <w:sz w:val="11"/>
          <w:szCs w:val="11"/>
        </w:rPr>
      </w:pPr>
    </w:p>
    <w:p w14:paraId="46066D69" w14:textId="77777777" w:rsidR="00934C91" w:rsidRDefault="005A562A">
      <w:pPr>
        <w:ind w:left="186" w:right="388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3rd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-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5th</w:t>
      </w:r>
    </w:p>
    <w:p w14:paraId="7FA035A6" w14:textId="77777777" w:rsidR="00934C91" w:rsidRDefault="005A562A">
      <w:pPr>
        <w:spacing w:before="46"/>
        <w:ind w:left="186" w:right="3514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4th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-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5th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-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7th</w:t>
      </w:r>
    </w:p>
    <w:p w14:paraId="40371FB6" w14:textId="77777777" w:rsidR="00934C91" w:rsidRDefault="005A562A">
      <w:pPr>
        <w:spacing w:before="46"/>
        <w:ind w:left="186" w:right="268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4th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-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augmented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4th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-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7th</w:t>
      </w:r>
    </w:p>
    <w:p w14:paraId="1DC84D14" w14:textId="77777777" w:rsidR="00934C91" w:rsidRDefault="005A562A">
      <w:pPr>
        <w:spacing w:before="4" w:line="140" w:lineRule="exact"/>
        <w:rPr>
          <w:sz w:val="14"/>
          <w:szCs w:val="14"/>
        </w:rPr>
      </w:pPr>
      <w:r>
        <w:br w:type="column"/>
      </w:r>
    </w:p>
    <w:p w14:paraId="2841C871" w14:textId="77777777" w:rsidR="00934C91" w:rsidRDefault="00934C91">
      <w:pPr>
        <w:spacing w:line="200" w:lineRule="exact"/>
      </w:pPr>
    </w:p>
    <w:p w14:paraId="7EB35829" w14:textId="77777777" w:rsidR="00934C91" w:rsidRDefault="00934C91">
      <w:pPr>
        <w:spacing w:line="200" w:lineRule="exact"/>
      </w:pPr>
    </w:p>
    <w:p w14:paraId="414A172E" w14:textId="77777777" w:rsidR="00934C91" w:rsidRDefault="005A562A">
      <w:pPr>
        <w:ind w:left="78" w:right="403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91"/>
          <w:sz w:val="18"/>
          <w:szCs w:val="18"/>
        </w:rPr>
        <w:t>Oct</w:t>
      </w:r>
      <w:r>
        <w:rPr>
          <w:rFonts w:ascii="Book Antiqua" w:eastAsia="Book Antiqua" w:hAnsi="Book Antiqua" w:cs="Book Antiqua"/>
          <w:spacing w:val="-4"/>
          <w:w w:val="91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</w:t>
      </w:r>
      <w:proofErr w:type="spellEnd"/>
    </w:p>
    <w:p w14:paraId="526803F8" w14:textId="77777777" w:rsidR="00934C91" w:rsidRDefault="00934C91">
      <w:pPr>
        <w:spacing w:before="1" w:line="100" w:lineRule="exact"/>
        <w:rPr>
          <w:sz w:val="11"/>
          <w:szCs w:val="11"/>
        </w:rPr>
      </w:pPr>
    </w:p>
    <w:p w14:paraId="7B6D2D23" w14:textId="77777777" w:rsidR="00934C91" w:rsidRDefault="005A562A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9"/>
          <w:sz w:val="18"/>
          <w:szCs w:val="18"/>
        </w:rPr>
        <w:t>These</w:t>
      </w:r>
      <w:r>
        <w:rPr>
          <w:rFonts w:ascii="Book Antiqua" w:eastAsia="Book Antiqua" w:hAnsi="Book Antiqua" w:cs="Book Antiqua"/>
          <w:spacing w:val="2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include</w:t>
      </w:r>
      <w:r>
        <w:rPr>
          <w:rFonts w:ascii="Book Antiqua" w:eastAsia="Book Antiqua" w:hAnsi="Book Antiqua" w:cs="Book Antiqua"/>
          <w:spacing w:val="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delay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controlled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by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 The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includes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all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only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fect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amount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erb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delay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with-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out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These</w:t>
      </w:r>
      <w:r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single 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oice</w:t>
      </w:r>
      <w:r>
        <w:rPr>
          <w:rFonts w:ascii="Book Antiqua" w:eastAsia="Book Antiqua" w:hAnsi="Book Antiqua" w:cs="Book Antiqua"/>
          <w:spacing w:val="1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impr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visations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er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looped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backing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tracks.</w:t>
      </w:r>
    </w:p>
    <w:p w14:paraId="26699512" w14:textId="77777777" w:rsidR="00934C91" w:rsidRDefault="00934C91">
      <w:pPr>
        <w:spacing w:before="13" w:line="280" w:lineRule="exact"/>
        <w:rPr>
          <w:sz w:val="28"/>
          <w:szCs w:val="28"/>
        </w:rPr>
      </w:pPr>
    </w:p>
    <w:p w14:paraId="3B88A908" w14:textId="77777777" w:rsidR="00934C91" w:rsidRDefault="005A562A">
      <w:pPr>
        <w:ind w:left="299"/>
        <w:rPr>
          <w:sz w:val="18"/>
          <w:szCs w:val="18"/>
        </w:rPr>
      </w:pPr>
      <w:r>
        <w:rPr>
          <w:sz w:val="18"/>
          <w:szCs w:val="18"/>
        </w:rPr>
        <w:t xml:space="preserve">3.2.3. </w:t>
      </w:r>
      <w:r>
        <w:rPr>
          <w:spacing w:val="14"/>
          <w:sz w:val="18"/>
          <w:szCs w:val="18"/>
        </w:rPr>
        <w:t xml:space="preserve"> </w:t>
      </w:r>
      <w:proofErr w:type="gramStart"/>
      <w:r>
        <w:rPr>
          <w:w w:val="105"/>
          <w:sz w:val="18"/>
          <w:szCs w:val="18"/>
        </w:rPr>
        <w:t>C</w:t>
      </w:r>
      <w:r>
        <w:rPr>
          <w:spacing w:val="-8"/>
          <w:w w:val="105"/>
          <w:sz w:val="18"/>
          <w:szCs w:val="18"/>
        </w:rPr>
        <w:t>r</w:t>
      </w:r>
      <w:r>
        <w:rPr>
          <w:w w:val="99"/>
          <w:sz w:val="18"/>
          <w:szCs w:val="18"/>
        </w:rPr>
        <w:t>oss-fading</w:t>
      </w:r>
      <w:proofErr w:type="gramEnd"/>
    </w:p>
    <w:p w14:paraId="04C97B6A" w14:textId="77777777" w:rsidR="00934C91" w:rsidRDefault="00934C91">
      <w:pPr>
        <w:spacing w:before="5" w:line="120" w:lineRule="exact"/>
        <w:rPr>
          <w:sz w:val="13"/>
          <w:szCs w:val="13"/>
        </w:rPr>
      </w:pPr>
    </w:p>
    <w:p w14:paraId="40904D60" w14:textId="5A68EA4A" w:rsidR="00934C91" w:rsidRDefault="005A562A">
      <w:pPr>
        <w:spacing w:line="200" w:lineRule="exact"/>
        <w:ind w:right="67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 xml:space="preserve">A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special</w:t>
      </w:r>
      <w:r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feature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Handmonizer</w:t>
      </w:r>
      <w:proofErr w:type="spellEnd"/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smooth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transition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be-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tween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oices,</w:t>
      </w:r>
      <w:r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creating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ferent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patterns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performance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without</w:t>
      </w:r>
      <w:r>
        <w:rPr>
          <w:rFonts w:ascii="Book Antiqua" w:eastAsia="Book Antiqua" w:hAnsi="Book Antiqua" w:cs="Book Antiqua"/>
          <w:spacing w:val="1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n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sudden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jumps</w:t>
      </w:r>
      <w:r>
        <w:rPr>
          <w:rFonts w:ascii="Book Antiqua" w:eastAsia="Book Antiqua" w:hAnsi="Book Antiqua" w:cs="Book Antiqua"/>
          <w:spacing w:val="2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olume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el.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manip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ulate</w:t>
      </w:r>
      <w:proofErr w:type="spellEnd"/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>di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ferent 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amplitudes</w:t>
      </w:r>
      <w:proofErr w:type="gramEnd"/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group</w:t>
      </w:r>
      <w:r>
        <w:rPr>
          <w:rFonts w:ascii="Book Antiqua" w:eastAsia="Book Antiqua" w:hAnsi="Book Antiqua" w:cs="Book Antiqua"/>
          <w:spacing w:val="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before</w:t>
      </w:r>
      <w:r>
        <w:rPr>
          <w:rFonts w:ascii="Book Antiqua" w:eastAsia="Book Antiqua" w:hAnsi="Book Antiqua" w:cs="Book Antiqua"/>
          <w:spacing w:val="3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mixing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them.</w:t>
      </w:r>
      <w:r>
        <w:rPr>
          <w:rFonts w:ascii="Book Antiqua" w:eastAsia="Book Antiqua" w:hAnsi="Book Antiqua" w:cs="Book Antiqua"/>
          <w:spacing w:val="3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similar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procedure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olume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ader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ha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monies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dB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scale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mapping</w:t>
      </w:r>
      <w:r>
        <w:rPr>
          <w:rFonts w:ascii="Book Antiqua" w:eastAsia="Book Antiqua" w:hAnsi="Book Antiqua" w:cs="Book Antiqua"/>
          <w:spacing w:val="2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more</w:t>
      </w:r>
      <w:r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natural </w:t>
      </w:r>
      <w:r>
        <w:rPr>
          <w:rFonts w:ascii="Book Antiqua" w:eastAsia="Book Antiqua" w:hAnsi="Book Antiqua" w:cs="Book Antiqua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el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perception. </w:t>
      </w:r>
      <w:r>
        <w:rPr>
          <w:rFonts w:ascii="Book Antiqua" w:eastAsia="Book Antiqua" w:hAnsi="Book Antiqua" w:cs="Book Antiqua"/>
          <w:spacing w:val="1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1"/>
          <w:w w:val="90"/>
          <w:sz w:val="18"/>
          <w:szCs w:val="18"/>
        </w:rPr>
        <w:t>y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sz w:val="18"/>
          <w:szCs w:val="18"/>
        </w:rPr>
        <w:t>X</w:t>
      </w:r>
      <w:r>
        <w:rPr>
          <w:spacing w:val="-13"/>
          <w:sz w:val="18"/>
          <w:szCs w:val="18"/>
        </w:rPr>
        <w:t>F</w:t>
      </w:r>
      <w:r>
        <w:rPr>
          <w:sz w:val="18"/>
          <w:szCs w:val="18"/>
        </w:rPr>
        <w:t>ade2</w:t>
      </w:r>
      <w:r>
        <w:rPr>
          <w:spacing w:val="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cross-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ade</w:t>
      </w:r>
      <w:r>
        <w:rPr>
          <w:rFonts w:ascii="Book Antiqua" w:eastAsia="Book Antiqua" w:hAnsi="Book Antiqua" w:cs="Book Antiqua"/>
          <w:spacing w:val="3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knob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proofErr w:type="gramStart"/>
      <w:r>
        <w:rPr>
          <w:rFonts w:ascii="Book Antiqua" w:eastAsia="Book Antiqua" w:hAnsi="Book Antiqua" w:cs="Book Antiqua"/>
          <w:w w:val="82"/>
          <w:sz w:val="18"/>
          <w:szCs w:val="18"/>
        </w:rPr>
        <w:t xml:space="preserve">control </w:t>
      </w:r>
      <w:r>
        <w:rPr>
          <w:rFonts w:ascii="Book Antiqua" w:eastAsia="Book Antiqua" w:hAnsi="Book Antiqua" w:cs="Book Antiqua"/>
          <w:spacing w:val="16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the</w:t>
      </w:r>
      <w:proofErr w:type="gramEnd"/>
      <w:r>
        <w:rPr>
          <w:rFonts w:ascii="Book Antiqua" w:eastAsia="Book Antiqua" w:hAnsi="Book Antiqua" w:cs="Book Antiqua"/>
          <w:spacing w:val="21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dry/wet</w:t>
      </w:r>
      <w:r>
        <w:rPr>
          <w:rFonts w:ascii="Book Antiqua" w:eastAsia="Book Antiqua" w:hAnsi="Book Antiqua" w:cs="Book Antiqua"/>
          <w:spacing w:val="-6"/>
          <w:w w:val="82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2"/>
          <w:sz w:val="18"/>
          <w:szCs w:val="18"/>
        </w:rPr>
        <w:t>ratio</w:t>
      </w:r>
      <w:r>
        <w:rPr>
          <w:rFonts w:ascii="Book Antiqua" w:eastAsia="Book Antiqua" w:hAnsi="Book Antiqua" w:cs="Book Antiqua"/>
          <w:spacing w:val="37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29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1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3"/>
          <w:w w:val="82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w w:val="82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2"/>
          <w:sz w:val="18"/>
          <w:szCs w:val="18"/>
        </w:rPr>
        <w:t xml:space="preserve">erb </w:t>
      </w:r>
      <w:r>
        <w:rPr>
          <w:rFonts w:ascii="Book Antiqua" w:eastAsia="Book Antiqua" w:hAnsi="Book Antiqua" w:cs="Book Antiqua"/>
          <w:spacing w:val="3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7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delay</w:t>
      </w:r>
      <w:r>
        <w:rPr>
          <w:rFonts w:ascii="Book Antiqua" w:eastAsia="Book Antiqua" w:hAnsi="Book Antiqua" w:cs="Book Antiqua"/>
          <w:spacing w:val="34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fects.</w:t>
      </w:r>
    </w:p>
    <w:p w14:paraId="7AF53ABB" w14:textId="77777777" w:rsidR="00934C91" w:rsidRDefault="00934C91">
      <w:pPr>
        <w:spacing w:before="13" w:line="280" w:lineRule="exact"/>
        <w:rPr>
          <w:sz w:val="28"/>
          <w:szCs w:val="28"/>
        </w:rPr>
      </w:pPr>
    </w:p>
    <w:p w14:paraId="2CDB167D" w14:textId="77777777" w:rsidR="00934C91" w:rsidRDefault="005A562A">
      <w:pPr>
        <w:ind w:left="299"/>
        <w:rPr>
          <w:sz w:val="18"/>
          <w:szCs w:val="18"/>
        </w:rPr>
      </w:pPr>
      <w:r>
        <w:rPr>
          <w:sz w:val="18"/>
          <w:szCs w:val="18"/>
        </w:rPr>
        <w:t xml:space="preserve">3.2.4.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In-scale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harmonizer</w:t>
      </w:r>
    </w:p>
    <w:p w14:paraId="6BFA8B4E" w14:textId="77777777" w:rsidR="00934C91" w:rsidRDefault="00934C91">
      <w:pPr>
        <w:spacing w:before="5" w:line="120" w:lineRule="exact"/>
        <w:rPr>
          <w:sz w:val="13"/>
          <w:szCs w:val="13"/>
        </w:rPr>
      </w:pPr>
    </w:p>
    <w:p w14:paraId="05BF1DA2" w14:textId="77777777" w:rsidR="00934C91" w:rsidRDefault="005A562A">
      <w:pPr>
        <w:spacing w:line="200" w:lineRule="exact"/>
        <w:ind w:right="67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9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eloped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second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ersion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separate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script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file.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In-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stead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x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ed</w:t>
      </w:r>
      <w:r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als,  the</w:t>
      </w:r>
      <w:proofErr w:type="gramEnd"/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Handmonizer</w:t>
      </w:r>
      <w:proofErr w:type="spellEnd"/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classic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foll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wing</w:t>
      </w:r>
      <w:r>
        <w:rPr>
          <w:rFonts w:ascii="Book Antiqua" w:eastAsia="Book Antiqua" w:hAnsi="Book Antiqua" w:cs="Book Antiqua"/>
          <w:spacing w:val="3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specific</w:t>
      </w:r>
      <w:r>
        <w:rPr>
          <w:rFonts w:ascii="Book Antiqua" w:eastAsia="Book Antiqua" w:hAnsi="Book Antiqua" w:cs="Book Antiqua"/>
          <w:spacing w:val="24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scale,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where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user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set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e</w:t>
      </w:r>
      <w:r>
        <w:rPr>
          <w:rFonts w:ascii="Book Antiqua" w:eastAsia="Book Antiqua" w:hAnsi="Book Antiqua" w:cs="Book Antiqua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32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scale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type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(majo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mino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etc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). </w:t>
      </w:r>
      <w:r>
        <w:rPr>
          <w:rFonts w:ascii="Book Antiqua" w:eastAsia="Book Antiqua" w:hAnsi="Book Antiqua" w:cs="Book Antiqua"/>
          <w:spacing w:val="2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23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>hard-coding</w:t>
      </w:r>
      <w:proofErr w:type="gramEnd"/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first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MIDI</w:t>
      </w:r>
      <w:r>
        <w:rPr>
          <w:rFonts w:ascii="Book Antiqua" w:eastAsia="Book Antiqua" w:hAnsi="Book Antiqua" w:cs="Book Antiqua"/>
          <w:spacing w:val="2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note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xternal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class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called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MiscFuncs</w:t>
      </w:r>
      <w:proofErr w:type="spellEnd"/>
      <w:r>
        <w:rPr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retri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array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MIDI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notes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selected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scale.</w:t>
      </w:r>
      <w:r>
        <w:rPr>
          <w:rFonts w:ascii="Book Antiqua" w:eastAsia="Book Antiqua" w:hAnsi="Book Antiqua" w:cs="Book Antiqua"/>
          <w:spacing w:val="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Then</w:t>
      </w:r>
      <w:r>
        <w:rPr>
          <w:rFonts w:ascii="Book Antiqua" w:eastAsia="Book Antiqua" w:hAnsi="Book Antiqua" w:cs="Book Antiqua"/>
          <w:spacing w:val="1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to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retri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real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time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precise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MIDI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note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sang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singe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another</w:t>
      </w:r>
      <w:r>
        <w:rPr>
          <w:rFonts w:ascii="Book Antiqua" w:eastAsia="Book Antiqua" w:hAnsi="Book Antiqua" w:cs="Book Antiqua"/>
          <w:spacing w:val="-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xternal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class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called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9"/>
          <w:sz w:val="18"/>
          <w:szCs w:val="18"/>
        </w:rPr>
        <w:t>MyKFiddle</w:t>
      </w:r>
      <w:proofErr w:type="spellEnd"/>
      <w:r>
        <w:rPr>
          <w:rFonts w:ascii="Book Antiqua" w:eastAsia="Book Antiqua" w:hAnsi="Book Antiqua" w:cs="Book Antiqua"/>
          <w:w w:val="89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3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algorithm </w:t>
      </w:r>
      <w:r>
        <w:rPr>
          <w:rFonts w:ascii="Book Antiqua" w:eastAsia="Book Antiqua" w:hAnsi="Book Antiqua" w:cs="Book Antiqua"/>
          <w:w w:val="92"/>
          <w:sz w:val="18"/>
          <w:szCs w:val="18"/>
        </w:rPr>
        <w:t>checks</w:t>
      </w:r>
      <w:r>
        <w:rPr>
          <w:rFonts w:ascii="Book Antiqua" w:eastAsia="Book Antiqua" w:hAnsi="Book Antiqua" w:cs="Book Antiqua"/>
          <w:spacing w:val="21"/>
          <w:w w:val="9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if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input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note</w:t>
      </w:r>
      <w:r>
        <w:rPr>
          <w:rFonts w:ascii="Book Antiqua" w:eastAsia="Book Antiqua" w:hAnsi="Book Antiqua" w:cs="Book Antiqua"/>
          <w:spacing w:val="3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part</w:t>
      </w:r>
      <w:r>
        <w:rPr>
          <w:rFonts w:ascii="Book Antiqua" w:eastAsia="Book Antiqua" w:hAnsi="Book Antiqua" w:cs="Book Antiqua"/>
          <w:spacing w:val="2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scale.</w:t>
      </w:r>
      <w:r>
        <w:rPr>
          <w:rFonts w:ascii="Book Antiqua" w:eastAsia="Book Antiqua" w:hAnsi="Book Antiqua" w:cs="Book Antiqua"/>
          <w:spacing w:val="3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If</w:t>
      </w:r>
      <w:r>
        <w:rPr>
          <w:rFonts w:ascii="Book Antiqua" w:eastAsia="Book Antiqua" w:hAnsi="Book Antiqua" w:cs="Book Antiqua"/>
          <w:spacing w:val="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case,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it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computes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ratio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 feeds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shifte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0FE091B7" w14:textId="05F1072E" w:rsidR="00934C91" w:rsidRDefault="005A562A">
      <w:pPr>
        <w:spacing w:before="6" w:line="200" w:lineRule="exact"/>
        <w:ind w:right="64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classes</w:t>
      </w:r>
      <w:r>
        <w:rPr>
          <w:rFonts w:ascii="Book Antiqua" w:eastAsia="Book Antiqua" w:hAnsi="Book Antiqua" w:cs="Book Antiqua"/>
          <w:spacing w:val="3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mentioned</w:t>
      </w:r>
      <w:r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ab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e,</w:t>
      </w:r>
      <w:r>
        <w:rPr>
          <w:rFonts w:ascii="Book Antiqua" w:eastAsia="Book Antiqua" w:hAnsi="Book Antiqua" w:cs="Book Antiqua"/>
          <w:spacing w:val="3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eloped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Matth</w:t>
      </w:r>
      <w:r>
        <w:rPr>
          <w:spacing w:val="-3"/>
          <w:sz w:val="18"/>
          <w:szCs w:val="18"/>
        </w:rPr>
        <w:t>e</w:t>
      </w:r>
      <w:r>
        <w:rPr>
          <w:sz w:val="18"/>
          <w:szCs w:val="18"/>
        </w:rPr>
        <w:t xml:space="preserve">w </w:t>
      </w:r>
      <w:r>
        <w:rPr>
          <w:spacing w:val="-14"/>
          <w:w w:val="88"/>
          <w:sz w:val="18"/>
          <w:szCs w:val="18"/>
        </w:rPr>
        <w:t>Y</w:t>
      </w:r>
      <w:r>
        <w:rPr>
          <w:w w:val="88"/>
          <w:sz w:val="18"/>
          <w:szCs w:val="18"/>
        </w:rPr>
        <w:t>ee</w:t>
      </w:r>
      <w:r>
        <w:rPr>
          <w:spacing w:val="21"/>
          <w:w w:val="88"/>
          <w:sz w:val="18"/>
          <w:szCs w:val="18"/>
        </w:rPr>
        <w:t xml:space="preserve"> </w:t>
      </w:r>
      <w:r>
        <w:rPr>
          <w:sz w:val="18"/>
          <w:szCs w:val="18"/>
        </w:rPr>
        <w:t>King</w:t>
      </w:r>
      <w:r>
        <w:rPr>
          <w:rFonts w:ascii="Book Antiqua" w:eastAsia="Book Antiqua" w:hAnsi="Book Antiqua" w:cs="Book Antiqua"/>
          <w:position w:val="8"/>
          <w:sz w:val="12"/>
          <w:szCs w:val="12"/>
        </w:rPr>
        <w:t>6</w:t>
      </w:r>
      <w:r>
        <w:rPr>
          <w:rFonts w:ascii="Book Antiqua" w:eastAsia="Book Antiqua" w:hAnsi="Book Antiqua" w:cs="Book Antiqua"/>
          <w:spacing w:val="26"/>
          <w:position w:val="8"/>
          <w:sz w:val="12"/>
          <w:szCs w:val="12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slightly 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modified</w:t>
      </w:r>
      <w:proofErr w:type="gramEnd"/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better</w:t>
      </w:r>
      <w:r>
        <w:rPr>
          <w:rFonts w:ascii="Book Antiqua" w:eastAsia="Book Antiqua" w:hAnsi="Book Antiqua" w:cs="Book Antiqua"/>
          <w:spacing w:val="3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adapted</w:t>
      </w:r>
      <w:r>
        <w:rPr>
          <w:rFonts w:ascii="Book Antiqua" w:eastAsia="Book Antiqua" w:hAnsi="Book Antiqua" w:cs="Book Antiqua"/>
          <w:spacing w:val="1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our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purpose.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</w:p>
    <w:p w14:paraId="3542E65C" w14:textId="77777777" w:rsidR="00934C91" w:rsidRDefault="00934C91">
      <w:pPr>
        <w:spacing w:before="13" w:line="280" w:lineRule="exact"/>
        <w:rPr>
          <w:sz w:val="28"/>
          <w:szCs w:val="28"/>
        </w:rPr>
      </w:pPr>
    </w:p>
    <w:p w14:paraId="628C18D5" w14:textId="77777777" w:rsidR="00934C91" w:rsidRDefault="005A562A">
      <w:pPr>
        <w:ind w:right="122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3.3. </w:t>
      </w:r>
      <w:r>
        <w:rPr>
          <w:spacing w:val="15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Communication</w:t>
      </w:r>
      <w:r>
        <w:rPr>
          <w:spacing w:val="-3"/>
          <w:w w:val="106"/>
          <w:sz w:val="18"/>
          <w:szCs w:val="18"/>
        </w:rPr>
        <w:t xml:space="preserve"> </w:t>
      </w:r>
      <w:r>
        <w:rPr>
          <w:sz w:val="18"/>
          <w:szCs w:val="18"/>
        </w:rPr>
        <w:t>p</w:t>
      </w:r>
      <w:r>
        <w:rPr>
          <w:spacing w:val="-3"/>
          <w:sz w:val="18"/>
          <w:szCs w:val="18"/>
        </w:rPr>
        <w:t>r</w:t>
      </w:r>
      <w:r>
        <w:rPr>
          <w:sz w:val="18"/>
          <w:szCs w:val="18"/>
        </w:rPr>
        <w:t>otocols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29"/>
          <w:sz w:val="18"/>
          <w:szCs w:val="18"/>
        </w:rPr>
        <w:t xml:space="preserve"> </w:t>
      </w:r>
      <w:r>
        <w:rPr>
          <w:w w:val="121"/>
          <w:sz w:val="18"/>
          <w:szCs w:val="18"/>
        </w:rPr>
        <w:t>a</w:t>
      </w:r>
      <w:r>
        <w:rPr>
          <w:spacing w:val="-3"/>
          <w:w w:val="121"/>
          <w:sz w:val="18"/>
          <w:szCs w:val="18"/>
        </w:rPr>
        <w:t>r</w:t>
      </w:r>
      <w:r>
        <w:rPr>
          <w:w w:val="109"/>
          <w:sz w:val="18"/>
          <w:szCs w:val="18"/>
        </w:rPr>
        <w:t>chitectu</w:t>
      </w:r>
      <w:r>
        <w:rPr>
          <w:spacing w:val="-3"/>
          <w:w w:val="109"/>
          <w:sz w:val="18"/>
          <w:szCs w:val="18"/>
        </w:rPr>
        <w:t>r</w:t>
      </w:r>
      <w:r>
        <w:rPr>
          <w:w w:val="99"/>
          <w:sz w:val="18"/>
          <w:szCs w:val="18"/>
        </w:rPr>
        <w:t>e</w:t>
      </w:r>
    </w:p>
    <w:p w14:paraId="33A1932C" w14:textId="77777777" w:rsidR="00934C91" w:rsidRDefault="00934C91">
      <w:pPr>
        <w:spacing w:before="5" w:line="120" w:lineRule="exact"/>
        <w:rPr>
          <w:sz w:val="13"/>
          <w:szCs w:val="13"/>
        </w:rPr>
      </w:pPr>
    </w:p>
    <w:p w14:paraId="5897D91F" w14:textId="77777777" w:rsidR="00934C91" w:rsidRDefault="005A562A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14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switch</w:t>
      </w:r>
      <w:r>
        <w:rPr>
          <w:rFonts w:ascii="Book Antiqua" w:eastAsia="Book Antiqua" w:hAnsi="Book Antiqua" w:cs="Book Antiqua"/>
          <w:spacing w:val="3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patches, 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proofErr w:type="gramEnd"/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MIDI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controller 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where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assign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pad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patch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changing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necessary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parameters.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addition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patches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mentioned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ab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e,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one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pad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an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ON/OFF</w:t>
      </w:r>
      <w:r>
        <w:rPr>
          <w:rFonts w:ascii="Book Antiqua" w:eastAsia="Book Antiqua" w:hAnsi="Book Antiqua" w:cs="Book Antiqua"/>
          <w:spacing w:val="-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toggle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b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utton</w:t>
      </w:r>
      <w:r>
        <w:rPr>
          <w:rFonts w:ascii="Book Antiqua" w:eastAsia="Book Antiqua" w:hAnsi="Book Antiqua" w:cs="Book Antiqua"/>
          <w:spacing w:val="-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another</w:t>
      </w:r>
      <w:r>
        <w:rPr>
          <w:rFonts w:ascii="Book Antiqua" w:eastAsia="Book Antiqua" w:hAnsi="Book Antiqua" w:cs="Book Antiqua"/>
          <w:spacing w:val="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pad</w:t>
      </w:r>
      <w:r>
        <w:rPr>
          <w:rFonts w:ascii="Book Antiqua" w:eastAsia="Book Antiqua" w:hAnsi="Book Antiqua" w:cs="Book Antiqua"/>
          <w:spacing w:val="-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bypass</w:t>
      </w:r>
      <w:r>
        <w:rPr>
          <w:rFonts w:ascii="Book Antiqua" w:eastAsia="Book Antiqua" w:hAnsi="Book Antiqua" w:cs="Book Antiqua"/>
          <w:spacing w:val="-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harmonic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oices.</w:t>
      </w:r>
    </w:p>
    <w:p w14:paraId="547167CE" w14:textId="77777777" w:rsidR="00934C91" w:rsidRDefault="005A562A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user</w:t>
      </w:r>
      <w:r>
        <w:rPr>
          <w:rFonts w:ascii="Book Antiqua" w:eastAsia="Book Antiqua" w:hAnsi="Book Antiqua" w:cs="Book Antiqua"/>
          <w:spacing w:val="-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ace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hosted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web</w:t>
      </w:r>
      <w:r>
        <w:rPr>
          <w:rFonts w:ascii="Book Antiqua" w:eastAsia="Book Antiqua" w:hAnsi="Book Antiqua" w:cs="Book Antiqua"/>
          <w:spacing w:val="12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page/application in</w:t>
      </w:r>
      <w:r>
        <w:rPr>
          <w:rFonts w:ascii="Book Antiqua" w:eastAsia="Book Antiqua" w:hAnsi="Book Antiqua" w:cs="Book Antiqua"/>
          <w:spacing w:val="6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4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Express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ser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connection</w:t>
      </w:r>
      <w:r>
        <w:rPr>
          <w:rFonts w:ascii="Book Antiqua" w:eastAsia="Book Antiqua" w:hAnsi="Book Antiqua" w:cs="Book Antiqua"/>
          <w:spacing w:val="2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set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up</w:t>
      </w:r>
      <w:r>
        <w:rPr>
          <w:rFonts w:ascii="Book Antiqua" w:eastAsia="Book Antiqua" w:hAnsi="Book Antiqua" w:cs="Book Antiqua"/>
          <w:spacing w:val="21"/>
          <w:w w:val="84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4"/>
          <w:sz w:val="18"/>
          <w:szCs w:val="18"/>
        </w:rPr>
        <w:t xml:space="preserve">through 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proofErr w:type="gramEnd"/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fram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ork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Soc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z w:val="18"/>
          <w:szCs w:val="18"/>
        </w:rPr>
        <w:t>et.io. All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>control  parameters</w:t>
      </w:r>
      <w:proofErr w:type="gramEnd"/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mentioned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ab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3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computed</w:t>
      </w:r>
      <w:r>
        <w:rPr>
          <w:rFonts w:ascii="Book Antiqua" w:eastAsia="Book Antiqua" w:hAnsi="Book Antiqua" w:cs="Book Antiqua"/>
          <w:spacing w:val="2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client</w:t>
      </w:r>
      <w:r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then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sent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ser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parameters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written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OSC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messages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 for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arded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SuperCollide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r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>.</w:t>
      </w:r>
    </w:p>
    <w:p w14:paraId="1DA8391B" w14:textId="77777777" w:rsidR="00934C91" w:rsidRDefault="0073113F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pict w14:anchorId="62F116DE">
          <v:group id="_x0000_s1031" style="position:absolute;left:0;text-align:left;margin-left:318.05pt;margin-top:142.6pt;width:96.4pt;height:0;z-index:-251659264;mso-position-horizontal-relative:page" coordorigin="6361,2852" coordsize="1928,0">
            <v:shape id="_x0000_s1032" style="position:absolute;left:6361;top:2852;width:1928;height:0" coordorigin="6361,2852" coordsize="1928,0" path="m6361,2852r1927,e" filled="f" strokeweight=".14042mm">
              <v:path arrowok="t"/>
            </v:shape>
            <w10:wrap anchorx="page"/>
          </v:group>
        </w:pict>
      </w:r>
      <w:r w:rsidR="005A562A">
        <w:rPr>
          <w:rFonts w:ascii="Book Antiqua" w:eastAsia="Book Antiqua" w:hAnsi="Book Antiqua" w:cs="Book Antiqua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 w:rsidR="005A562A"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motion</w:t>
      </w:r>
      <w:r w:rsidR="005A562A"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recognition</w:t>
      </w:r>
      <w:r w:rsidR="005A562A">
        <w:rPr>
          <w:rFonts w:ascii="Book Antiqua" w:eastAsia="Book Antiqua" w:hAnsi="Book Antiqua" w:cs="Book Antiqua"/>
          <w:spacing w:val="34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features</w:t>
      </w:r>
      <w:r w:rsidR="005A562A"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 w:rsidR="005A562A"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sent</w:t>
      </w:r>
      <w:r w:rsidR="005A562A"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to</w:t>
      </w:r>
      <w:r w:rsidR="005A562A"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proofErr w:type="spellStart"/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SuperCollider</w:t>
      </w:r>
      <w:proofErr w:type="spellEnd"/>
      <w:r w:rsidR="005A562A"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as OSC</w:t>
      </w:r>
      <w:r w:rsidR="005A562A"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>messages</w:t>
      </w:r>
      <w:r w:rsidR="005A562A">
        <w:rPr>
          <w:rFonts w:ascii="Book Antiqua" w:eastAsia="Book Antiqua" w:hAnsi="Book Antiqua" w:cs="Book Antiqua"/>
          <w:spacing w:val="29"/>
          <w:w w:val="9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in</w:t>
      </w:r>
      <w:r w:rsidR="005A562A"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real</w:t>
      </w:r>
      <w:r w:rsidR="005A562A"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time</w:t>
      </w:r>
      <w:r w:rsidR="005A562A"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 w:rsidR="005A562A">
        <w:rPr>
          <w:rFonts w:ascii="Book Antiqua" w:eastAsia="Book Antiqua" w:hAnsi="Book Antiqua" w:cs="Book Antiqua"/>
          <w:spacing w:val="32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are</w:t>
      </w:r>
      <w:r w:rsidR="005A562A"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 w:rsidR="005A562A">
        <w:rPr>
          <w:rFonts w:ascii="Book Antiqua" w:eastAsia="Book Antiqua" w:hAnsi="Book Antiqua" w:cs="Book Antiqua"/>
          <w:spacing w:val="31"/>
          <w:w w:val="8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to</w:t>
      </w:r>
      <w:r w:rsidR="005A562A"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control</w:t>
      </w:r>
      <w:r w:rsidR="005A562A">
        <w:rPr>
          <w:rFonts w:ascii="Book Antiqua" w:eastAsia="Book Antiqua" w:hAnsi="Book Antiqua" w:cs="Book Antiqua"/>
          <w:spacing w:val="36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di</w:t>
      </w:r>
      <w:r w:rsidR="005A562A"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f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ferent</w:t>
      </w:r>
      <w:r w:rsidR="005A562A">
        <w:rPr>
          <w:rFonts w:ascii="Book Antiqua" w:eastAsia="Book Antiqua" w:hAnsi="Book Antiqua" w:cs="Book Antiqua"/>
          <w:spacing w:val="29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pa- </w:t>
      </w:r>
      <w:proofErr w:type="spellStart"/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rameters</w:t>
      </w:r>
      <w:proofErr w:type="spellEnd"/>
      <w:r w:rsidR="005A562A"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 w:rsidR="005A562A"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define</w:t>
      </w:r>
      <w:r w:rsidR="005A562A"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proofErr w:type="gramStart"/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harmonizer</w:t>
      </w:r>
      <w:r w:rsidR="005A562A"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>’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 xml:space="preserve">s </w:t>
      </w:r>
      <w:r w:rsidR="005A562A"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performance</w:t>
      </w:r>
      <w:proofErr w:type="gramEnd"/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 xml:space="preserve">. </w:t>
      </w:r>
      <w:r w:rsidR="005A562A">
        <w:rPr>
          <w:rFonts w:ascii="Book Antiqua" w:eastAsia="Book Antiqua" w:hAnsi="Book Antiqua" w:cs="Book Antiqua"/>
          <w:spacing w:val="3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use</w:t>
      </w:r>
      <w:r w:rsidR="005A562A"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x-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coordinate</w:t>
      </w:r>
      <w:r w:rsidR="005A562A">
        <w:rPr>
          <w:rFonts w:ascii="Book Antiqua" w:eastAsia="Book Antiqua" w:hAnsi="Book Antiqua" w:cs="Book Antiqua"/>
          <w:spacing w:val="32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of</w:t>
      </w:r>
      <w:r w:rsidR="005A562A">
        <w:rPr>
          <w:rFonts w:ascii="Book Antiqua" w:eastAsia="Book Antiqua" w:hAnsi="Book Antiqua" w:cs="Book Antiqua"/>
          <w:spacing w:val="11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3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palm</w:t>
      </w:r>
      <w:r w:rsidR="005A562A">
        <w:rPr>
          <w:rFonts w:ascii="Book Antiqua" w:eastAsia="Book Antiqua" w:hAnsi="Book Antiqua" w:cs="Book Antiqua"/>
          <w:spacing w:val="6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centroid</w:t>
      </w:r>
      <w:r w:rsidR="005A562A">
        <w:rPr>
          <w:rFonts w:ascii="Book Antiqua" w:eastAsia="Book Antiqua" w:hAnsi="Book Antiqua" w:cs="Book Antiqua"/>
          <w:spacing w:val="17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to</w:t>
      </w:r>
      <w:r w:rsidR="005A562A">
        <w:rPr>
          <w:rFonts w:ascii="Book Antiqua" w:eastAsia="Book Antiqua" w:hAnsi="Book Antiqua" w:cs="Book Antiqua"/>
          <w:spacing w:val="2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add</w:t>
      </w:r>
      <w:r w:rsidR="005A562A">
        <w:rPr>
          <w:rFonts w:ascii="Book Antiqua" w:eastAsia="Book Antiqua" w:hAnsi="Book Antiqua" w:cs="Book Antiqua"/>
          <w:spacing w:val="-8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more</w:t>
      </w:r>
      <w:r w:rsidR="005A562A">
        <w:rPr>
          <w:rFonts w:ascii="Book Antiqua" w:eastAsia="Book Antiqua" w:hAnsi="Book Antiqua" w:cs="Book Antiqua"/>
          <w:spacing w:val="9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3"/>
          <w:w w:val="85"/>
          <w:sz w:val="18"/>
          <w:szCs w:val="18"/>
        </w:rPr>
        <w:t>v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oices</w:t>
      </w:r>
      <w:r w:rsidR="005A562A">
        <w:rPr>
          <w:rFonts w:ascii="Book Antiqua" w:eastAsia="Book Antiqua" w:hAnsi="Book Antiqua" w:cs="Book Antiqua"/>
          <w:spacing w:val="32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as</w:t>
      </w:r>
      <w:r w:rsidR="005A562A">
        <w:rPr>
          <w:rFonts w:ascii="Book Antiqua" w:eastAsia="Book Antiqua" w:hAnsi="Book Antiqua" w:cs="Book Antiqua"/>
          <w:spacing w:val="4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we</w:t>
      </w:r>
      <w:r w:rsidR="005A562A">
        <w:rPr>
          <w:rFonts w:ascii="Book Antiqua" w:eastAsia="Book Antiqua" w:hAnsi="Book Antiqua" w:cs="Book Antiqua"/>
          <w:spacing w:val="4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m</w:t>
      </w:r>
      <w:r w:rsidR="005A562A">
        <w:rPr>
          <w:rFonts w:ascii="Book Antiqua" w:eastAsia="Book Antiqua" w:hAnsi="Book Antiqua" w:cs="Book Antiqua"/>
          <w:spacing w:val="-3"/>
          <w:w w:val="85"/>
          <w:sz w:val="18"/>
          <w:szCs w:val="18"/>
        </w:rPr>
        <w:t>ov</w:t>
      </w:r>
      <w:r w:rsidR="005A562A">
        <w:rPr>
          <w:rFonts w:ascii="Book Antiqua" w:eastAsia="Book Antiqua" w:hAnsi="Book Antiqua" w:cs="Book Antiqua"/>
          <w:w w:val="85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16"/>
          <w:w w:val="8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from left</w:t>
      </w:r>
      <w:r w:rsidR="005A562A"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to</w:t>
      </w:r>
      <w:r w:rsidR="005A562A"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right.</w:t>
      </w:r>
      <w:r w:rsidR="005A562A"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can</w:t>
      </w:r>
      <w:r w:rsidR="005A562A"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imagine</w:t>
      </w:r>
      <w:r w:rsidR="005A562A"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screen</w:t>
      </w:r>
      <w:r w:rsidR="005A562A">
        <w:rPr>
          <w:rFonts w:ascii="Book Antiqua" w:eastAsia="Book Antiqua" w:hAnsi="Book Antiqua" w:cs="Book Antiqua"/>
          <w:spacing w:val="13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d</w:t>
      </w:r>
      <w:r w:rsidR="005A562A"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vided</w:t>
      </w:r>
      <w:r w:rsidR="005A562A"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into</w:t>
      </w:r>
      <w:r w:rsidR="005A562A"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three</w:t>
      </w:r>
      <w:r w:rsidR="005A562A"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 xml:space="preserve">columns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where</w:t>
      </w:r>
      <w:r w:rsidR="005A562A"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on</w:t>
      </w:r>
      <w:r w:rsidR="005A562A"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first</w:t>
      </w:r>
      <w:r w:rsidR="005A562A"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 w:rsidR="005A562A"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only</w:t>
      </w:r>
      <w:r w:rsidR="005A562A"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one</w:t>
      </w:r>
      <w:r w:rsidR="005A562A"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additional</w:t>
      </w:r>
      <w:r w:rsidR="005A562A"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v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oice</w:t>
      </w:r>
      <w:r w:rsidR="005A562A">
        <w:rPr>
          <w:rFonts w:ascii="Book Antiqua" w:eastAsia="Book Antiqua" w:hAnsi="Book Antiqua" w:cs="Book Antiqua"/>
          <w:spacing w:val="27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 w:rsidR="005A562A"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ev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ery</w:t>
      </w:r>
      <w:r w:rsidR="005A562A"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time we</w:t>
      </w:r>
      <w:r w:rsidR="005A562A"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visit</w:t>
      </w:r>
      <w:r w:rsidR="005A562A"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n</w:t>
      </w:r>
      <w:r w:rsidR="005A562A">
        <w:rPr>
          <w:rFonts w:ascii="Book Antiqua" w:eastAsia="Book Antiqua" w:hAnsi="Book Antiqua" w:cs="Book Antiqua"/>
          <w:spacing w:val="-3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z w:val="18"/>
          <w:szCs w:val="18"/>
        </w:rPr>
        <w:t>xt</w:t>
      </w:r>
      <w:r w:rsidR="005A562A"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proofErr w:type="gramStart"/>
      <w:r w:rsidR="005A562A">
        <w:rPr>
          <w:rFonts w:ascii="Book Antiqua" w:eastAsia="Book Antiqua" w:hAnsi="Book Antiqua" w:cs="Book Antiqua"/>
          <w:w w:val="89"/>
          <w:sz w:val="18"/>
          <w:szCs w:val="18"/>
        </w:rPr>
        <w:t>column</w:t>
      </w:r>
      <w:proofErr w:type="gramEnd"/>
      <w:r w:rsidR="005A562A"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we</w:t>
      </w:r>
      <w:r w:rsidR="005A562A"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3"/>
          <w:sz w:val="18"/>
          <w:szCs w:val="18"/>
        </w:rPr>
        <w:t>add</w:t>
      </w:r>
      <w:r w:rsidR="005A562A">
        <w:rPr>
          <w:rFonts w:ascii="Book Antiqua" w:eastAsia="Book Antiqua" w:hAnsi="Book Antiqua" w:cs="Book Antiqua"/>
          <w:spacing w:val="30"/>
          <w:w w:val="83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one</w:t>
      </w:r>
      <w:r w:rsidR="005A562A"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more</w:t>
      </w:r>
      <w:r w:rsidR="005A562A"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oice. </w:t>
      </w:r>
      <w:r w:rsidR="005A562A"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2"/>
          <w:sz w:val="18"/>
          <w:szCs w:val="18"/>
        </w:rPr>
        <w:t>Similarl</w:t>
      </w:r>
      <w:r w:rsidR="005A562A">
        <w:rPr>
          <w:rFonts w:ascii="Book Antiqua" w:eastAsia="Book Antiqua" w:hAnsi="Book Antiqua" w:cs="Book Antiqua"/>
          <w:spacing w:val="-11"/>
          <w:w w:val="92"/>
          <w:sz w:val="18"/>
          <w:szCs w:val="18"/>
        </w:rPr>
        <w:t>y</w:t>
      </w:r>
      <w:r w:rsidR="005A562A">
        <w:rPr>
          <w:rFonts w:ascii="Book Antiqua" w:eastAsia="Book Antiqua" w:hAnsi="Book Antiqua" w:cs="Book Antiqua"/>
          <w:w w:val="92"/>
          <w:sz w:val="18"/>
          <w:szCs w:val="18"/>
        </w:rPr>
        <w:t>,</w:t>
      </w:r>
      <w:r w:rsidR="005A562A">
        <w:rPr>
          <w:rFonts w:ascii="Book Antiqua" w:eastAsia="Book Antiqua" w:hAnsi="Book Antiqua" w:cs="Book Antiqua"/>
          <w:spacing w:val="34"/>
          <w:w w:val="92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we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map</w:t>
      </w:r>
      <w:r w:rsidR="005A562A"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y-coordinate</w:t>
      </w:r>
      <w:r w:rsidR="005A562A">
        <w:rPr>
          <w:rFonts w:ascii="Book Antiqua" w:eastAsia="Book Antiqua" w:hAnsi="Book Antiqua" w:cs="Book Antiqua"/>
          <w:spacing w:val="32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as</w:t>
      </w:r>
      <w:r w:rsidR="005A562A"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</w:t>
      </w:r>
      <w:r w:rsidR="005A562A"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switch</w:t>
      </w:r>
      <w:r w:rsidR="005A562A"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between</w:t>
      </w:r>
      <w:r w:rsidR="005A562A"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l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oct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 w:rsidR="005A562A"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high</w:t>
      </w:r>
      <w:r w:rsidR="005A562A"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proofErr w:type="spellStart"/>
      <w:r w:rsidR="005A562A">
        <w:rPr>
          <w:rFonts w:ascii="Book Antiqua" w:eastAsia="Book Antiqua" w:hAnsi="Book Antiqua" w:cs="Book Antiqua"/>
          <w:sz w:val="18"/>
          <w:szCs w:val="18"/>
        </w:rPr>
        <w:t>oc</w:t>
      </w:r>
      <w:proofErr w:type="spellEnd"/>
      <w:r w:rsidR="005A562A"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t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proofErr w:type="spellEnd"/>
      <w:r w:rsidR="005A562A"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 xml:space="preserve">harmonics. </w:t>
      </w:r>
      <w:r w:rsidR="005A562A"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can</w:t>
      </w:r>
      <w:r w:rsidR="005A562A"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imagine</w:t>
      </w:r>
      <w:r w:rsidR="005A562A"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screen</w:t>
      </w:r>
      <w:r w:rsidR="005A562A">
        <w:rPr>
          <w:rFonts w:ascii="Book Antiqua" w:eastAsia="Book Antiqua" w:hAnsi="Book Antiqua" w:cs="Book Antiqua"/>
          <w:spacing w:val="30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d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i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vided</w:t>
      </w:r>
      <w:r w:rsidR="005A562A"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into</w:t>
      </w:r>
      <w:r w:rsidR="005A562A"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</w:t>
      </w:r>
      <w:r w:rsidR="005A562A"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o</w:t>
      </w:r>
      <w:r w:rsidR="005A562A"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r</w:t>
      </w:r>
      <w:r w:rsidR="005A562A"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ws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where</w:t>
      </w:r>
      <w:r w:rsidR="005A562A"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upper</w:t>
      </w:r>
      <w:r w:rsidR="005A562A"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r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represents</w:t>
      </w:r>
      <w:r w:rsidR="005A562A"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high</w:t>
      </w:r>
      <w:r w:rsidR="005A562A"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oct</w:t>
      </w:r>
      <w:r w:rsidR="005A562A"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proofErr w:type="gramStart"/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harmonics</w:t>
      </w:r>
      <w:proofErr w:type="gramEnd"/>
      <w:r w:rsidR="005A562A"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 w:rsidR="005A562A"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the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bottom</w:t>
      </w:r>
      <w:r w:rsidR="005A562A"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r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w represents</w:t>
      </w:r>
      <w:r w:rsidR="005A562A"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l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oct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harmonics.</w:t>
      </w:r>
      <w:r w:rsidR="005A562A"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All</w:t>
      </w:r>
      <w:r w:rsidR="005A562A"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>these</w:t>
      </w:r>
      <w:r w:rsidR="005A562A">
        <w:rPr>
          <w:rFonts w:ascii="Book Antiqua" w:eastAsia="Book Antiqua" w:hAnsi="Book Antiqua" w:cs="Book Antiqua"/>
          <w:spacing w:val="-2"/>
          <w:w w:val="9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 xml:space="preserve">changes </w:t>
      </w:r>
      <w:r w:rsidR="005A562A">
        <w:rPr>
          <w:rFonts w:ascii="Book Antiqua" w:eastAsia="Book Antiqua" w:hAnsi="Book Antiqua" w:cs="Book Antiqua"/>
          <w:sz w:val="18"/>
          <w:szCs w:val="18"/>
        </w:rPr>
        <w:t>in</w:t>
      </w:r>
      <w:r w:rsidR="005A562A"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number</w:t>
      </w:r>
      <w:r w:rsidR="005A562A"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of</w:t>
      </w:r>
      <w:r w:rsidR="005A562A"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oices</w:t>
      </w:r>
      <w:r w:rsidR="005A562A"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 w:rsidR="005A562A"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oct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es</w:t>
      </w:r>
      <w:r w:rsidR="005A562A"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 w:rsidR="005A562A"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 xml:space="preserve">performed </w:t>
      </w:r>
      <w:r w:rsidR="005A562A">
        <w:rPr>
          <w:rFonts w:ascii="Book Antiqua" w:eastAsia="Book Antiqua" w:hAnsi="Book Antiqua" w:cs="Book Antiqua"/>
          <w:sz w:val="18"/>
          <w:szCs w:val="18"/>
        </w:rPr>
        <w:t>in</w:t>
      </w:r>
      <w:r w:rsidR="005A562A"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</w:t>
      </w:r>
      <w:r w:rsidR="005A562A"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smooth</w:t>
      </w:r>
      <w:r w:rsidR="005A562A"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ay</w:t>
      </w:r>
      <w:r w:rsidR="005A562A"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as 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xplained</w:t>
      </w:r>
      <w:r w:rsidR="005A562A"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pr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viousl</w:t>
      </w:r>
      <w:r w:rsidR="005A562A"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 w:rsidR="005A562A"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so</w:t>
      </w:r>
      <w:r w:rsidR="005A562A"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 w:rsidR="005A562A"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  <w:r w:rsidR="005A562A"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can</w:t>
      </w:r>
      <w:r w:rsidR="005A562A"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xplore</w:t>
      </w:r>
      <w:r w:rsidR="005A562A"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di</w:t>
      </w:r>
      <w:r w:rsidR="005A562A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 w:rsidR="005A562A">
        <w:rPr>
          <w:rFonts w:ascii="Book Antiqua" w:eastAsia="Book Antiqua" w:hAnsi="Book Antiqua" w:cs="Book Antiqua"/>
          <w:w w:val="88"/>
          <w:sz w:val="18"/>
          <w:szCs w:val="18"/>
        </w:rPr>
        <w:t>ferent</w:t>
      </w:r>
      <w:r w:rsidR="005A562A"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sounds.</w:t>
      </w:r>
    </w:p>
    <w:p w14:paraId="59A39088" w14:textId="77777777" w:rsidR="00934C91" w:rsidRDefault="00934C91">
      <w:pPr>
        <w:spacing w:before="9" w:line="160" w:lineRule="exact"/>
        <w:rPr>
          <w:sz w:val="16"/>
          <w:szCs w:val="16"/>
        </w:rPr>
      </w:pPr>
    </w:p>
    <w:p w14:paraId="72EC956F" w14:textId="77777777" w:rsidR="00934C91" w:rsidRDefault="005A562A">
      <w:pPr>
        <w:ind w:left="217"/>
        <w:rPr>
          <w:rFonts w:ascii="Book Antiqua" w:eastAsia="Book Antiqua" w:hAnsi="Book Antiqua" w:cs="Book Antiqua"/>
          <w:sz w:val="16"/>
          <w:szCs w:val="16"/>
        </w:rPr>
        <w:sectPr w:rsidR="00934C91">
          <w:pgSz w:w="12240" w:h="15840"/>
          <w:pgMar w:top="920" w:right="960" w:bottom="280" w:left="980" w:header="725" w:footer="0" w:gutter="0"/>
          <w:cols w:num="2" w:space="720" w:equalWidth="0">
            <w:col w:w="4928" w:space="453"/>
            <w:col w:w="4919"/>
          </w:cols>
        </w:sectPr>
      </w:pPr>
      <w:r>
        <w:rPr>
          <w:rFonts w:ascii="Book Antiqua" w:eastAsia="Book Antiqua" w:hAnsi="Book Antiqua" w:cs="Book Antiqua"/>
          <w:spacing w:val="9"/>
          <w:w w:val="89"/>
          <w:position w:val="6"/>
          <w:sz w:val="12"/>
          <w:szCs w:val="12"/>
        </w:rPr>
        <w:t>6</w:t>
      </w:r>
      <w:hyperlink r:id="rId19">
        <w:r>
          <w:rPr>
            <w:rFonts w:ascii="Book Antiqua" w:eastAsia="Book Antiqua" w:hAnsi="Book Antiqua" w:cs="Book Antiqua"/>
            <w:w w:val="89"/>
            <w:sz w:val="16"/>
            <w:szCs w:val="16"/>
          </w:rPr>
          <w:t>Matth</w:t>
        </w:r>
        <w:r>
          <w:rPr>
            <w:rFonts w:ascii="Book Antiqua" w:eastAsia="Book Antiqua" w:hAnsi="Book Antiqua" w:cs="Book Antiqua"/>
            <w:spacing w:val="-4"/>
            <w:w w:val="89"/>
            <w:sz w:val="16"/>
            <w:szCs w:val="16"/>
          </w:rPr>
          <w:t>e</w:t>
        </w:r>
        <w:r>
          <w:rPr>
            <w:rFonts w:ascii="Book Antiqua" w:eastAsia="Book Antiqua" w:hAnsi="Book Antiqua" w:cs="Book Antiqua"/>
            <w:w w:val="89"/>
            <w:sz w:val="16"/>
            <w:szCs w:val="16"/>
          </w:rPr>
          <w:t>w</w:t>
        </w:r>
        <w:r>
          <w:rPr>
            <w:rFonts w:ascii="Book Antiqua" w:eastAsia="Book Antiqua" w:hAnsi="Book Antiqua" w:cs="Book Antiqua"/>
            <w:spacing w:val="7"/>
            <w:w w:val="89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pacing w:val="-16"/>
            <w:sz w:val="16"/>
            <w:szCs w:val="16"/>
          </w:rPr>
          <w:t>Y</w:t>
        </w:r>
        <w:r>
          <w:rPr>
            <w:rFonts w:ascii="Book Antiqua" w:eastAsia="Book Antiqua" w:hAnsi="Book Antiqua" w:cs="Book Antiqua"/>
            <w:sz w:val="16"/>
            <w:szCs w:val="16"/>
          </w:rPr>
          <w:t>ee</w:t>
        </w:r>
        <w:r>
          <w:rPr>
            <w:rFonts w:ascii="Book Antiqua" w:eastAsia="Book Antiqua" w:hAnsi="Book Antiqua" w:cs="Book Antiqua"/>
            <w:spacing w:val="-4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King</w:t>
        </w:r>
        <w:r>
          <w:rPr>
            <w:rFonts w:ascii="Book Antiqua" w:eastAsia="Book Antiqua" w:hAnsi="Book Antiqua" w:cs="Book Antiqua"/>
            <w:spacing w:val="7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Supercollider</w:t>
        </w:r>
        <w:r>
          <w:rPr>
            <w:rFonts w:ascii="Book Antiqua" w:eastAsia="Book Antiqua" w:hAnsi="Book Antiqua" w:cs="Book Antiqua"/>
            <w:spacing w:val="-6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w w:val="91"/>
            <w:sz w:val="16"/>
            <w:szCs w:val="16"/>
          </w:rPr>
          <w:t>collection</w:t>
        </w:r>
        <w:r>
          <w:rPr>
            <w:rFonts w:ascii="Book Antiqua" w:eastAsia="Book Antiqua" w:hAnsi="Book Antiqua" w:cs="Book Antiqua"/>
            <w:spacing w:val="10"/>
            <w:w w:val="91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z w:val="16"/>
            <w:szCs w:val="16"/>
          </w:rPr>
          <w:t>of</w:t>
        </w:r>
        <w:r>
          <w:rPr>
            <w:rFonts w:ascii="Book Antiqua" w:eastAsia="Book Antiqua" w:hAnsi="Book Antiqua" w:cs="Book Antiqua"/>
            <w:spacing w:val="-8"/>
            <w:sz w:val="16"/>
            <w:szCs w:val="16"/>
          </w:rPr>
          <w:t xml:space="preserve"> </w:t>
        </w:r>
        <w:r>
          <w:rPr>
            <w:rFonts w:ascii="Book Antiqua" w:eastAsia="Book Antiqua" w:hAnsi="Book Antiqua" w:cs="Book Antiqua"/>
            <w:sz w:val="16"/>
            <w:szCs w:val="16"/>
          </w:rPr>
          <w:t>classes</w:t>
        </w:r>
      </w:hyperlink>
    </w:p>
    <w:p w14:paraId="792DAFF8" w14:textId="77777777" w:rsidR="00934C91" w:rsidRDefault="00934C91">
      <w:pPr>
        <w:spacing w:before="6" w:line="140" w:lineRule="exact"/>
        <w:rPr>
          <w:sz w:val="14"/>
          <w:szCs w:val="14"/>
        </w:rPr>
      </w:pPr>
    </w:p>
    <w:p w14:paraId="68C4A59E" w14:textId="77777777" w:rsidR="00934C91" w:rsidRDefault="00934C91">
      <w:pPr>
        <w:spacing w:line="200" w:lineRule="exact"/>
      </w:pPr>
    </w:p>
    <w:p w14:paraId="5B128739" w14:textId="77777777" w:rsidR="00934C91" w:rsidRDefault="00934C91">
      <w:pPr>
        <w:spacing w:line="200" w:lineRule="exact"/>
      </w:pPr>
    </w:p>
    <w:p w14:paraId="70DA73F7" w14:textId="4F60AB94" w:rsidR="00934C91" w:rsidRDefault="005A562A">
      <w:pPr>
        <w:spacing w:line="200" w:lineRule="exact"/>
        <w:ind w:left="108" w:right="-33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7"/>
          <w:sz w:val="18"/>
          <w:szCs w:val="18"/>
        </w:rPr>
        <w:t>Another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feature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palm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length</w:t>
      </w:r>
      <w:r>
        <w:rPr>
          <w:rFonts w:ascii="Book Antiqua" w:eastAsia="Book Antiqua" w:hAnsi="Book Antiqua" w:cs="Book Antiqua"/>
          <w:spacing w:val="2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represented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white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line</w:t>
      </w:r>
      <w:r>
        <w:rPr>
          <w:rFonts w:ascii="Book Antiqua" w:eastAsia="Book Antiqua" w:hAnsi="Book Antiqua" w:cs="Book Antiqua"/>
          <w:spacing w:val="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Figure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1.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mapped</w:t>
      </w:r>
      <w:r>
        <w:rPr>
          <w:rFonts w:ascii="Book Antiqua" w:eastAsia="Book Antiqua" w:hAnsi="Book Antiqua" w:cs="Book Antiqua"/>
          <w:spacing w:val="-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feature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harmo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y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ader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using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dB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scale</w:t>
      </w:r>
      <w:r>
        <w:rPr>
          <w:rFonts w:ascii="Book Antiqua" w:eastAsia="Book Antiqua" w:hAnsi="Book Antiqua" w:cs="Book Antiqua"/>
          <w:spacing w:val="1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olume</w:t>
      </w:r>
      <w:r>
        <w:rPr>
          <w:rFonts w:ascii="Book Antiqua" w:eastAsia="Book Antiqua" w:hAnsi="Book Antiqua" w:cs="Book Antiqua"/>
          <w:spacing w:val="-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harmonic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oices.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There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ays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xploit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feature.</w:t>
      </w:r>
      <w:r>
        <w:rPr>
          <w:rFonts w:ascii="Book Antiqua" w:eastAsia="Book Antiqua" w:hAnsi="Book Antiqua" w:cs="Book Antiqua"/>
          <w:spacing w:val="3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first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 most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intu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proofErr w:type="spellEnd"/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 to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open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close</w:t>
      </w:r>
      <w:r>
        <w:rPr>
          <w:rFonts w:ascii="Book Antiqua" w:eastAsia="Book Antiqua" w:hAnsi="Book Antiqua" w:cs="Book Antiqua"/>
          <w:spacing w:val="3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second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 to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ov</w:t>
      </w:r>
      <w:r>
        <w:rPr>
          <w:rFonts w:ascii="Book Antiqua" w:eastAsia="Book Antiqua" w:hAnsi="Book Antiqua" w:cs="Book Antiqua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15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back</w:t>
      </w:r>
      <w:r>
        <w:rPr>
          <w:rFonts w:ascii="Book Antiqua" w:eastAsia="Book Antiqua" w:hAnsi="Book Antiqua" w:cs="Book Antiqua"/>
          <w:spacing w:val="38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forth.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If</w:t>
      </w:r>
      <w:r>
        <w:rPr>
          <w:rFonts w:ascii="Book Antiqua" w:eastAsia="Book Antiqua" w:hAnsi="Book Antiqua" w:cs="Book Antiqua"/>
          <w:spacing w:val="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ants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del w:id="107" w:author="D'ARRIGO ARIANNA" w:date="2022-06-23T17:38:00Z">
        <w:r w:rsidDel="00DF2475">
          <w:rPr>
            <w:rFonts w:ascii="Book Antiqua" w:eastAsia="Book Antiqua" w:hAnsi="Book Antiqua" w:cs="Book Antiqua"/>
            <w:w w:val="88"/>
            <w:sz w:val="18"/>
            <w:szCs w:val="18"/>
          </w:rPr>
          <w:delText>emphasise</w:delText>
        </w:r>
      </w:del>
      <w:ins w:id="108" w:author="D'ARRIGO ARIANNA" w:date="2022-06-23T17:38:00Z">
        <w:r w:rsidR="00DF2475">
          <w:rPr>
            <w:rFonts w:ascii="Book Antiqua" w:eastAsia="Book Antiqua" w:hAnsi="Book Antiqua" w:cs="Book Antiqua"/>
            <w:w w:val="88"/>
            <w:sz w:val="18"/>
            <w:szCs w:val="18"/>
          </w:rPr>
          <w:t>emphasize</w:t>
        </w:r>
      </w:ins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ha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monic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oices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simply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closer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camera.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orientation</w:t>
      </w:r>
      <w:r>
        <w:rPr>
          <w:rFonts w:ascii="Book Antiqua" w:eastAsia="Book Antiqua" w:hAnsi="Book Antiqua" w:cs="Book Antiqua"/>
          <w:spacing w:val="1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imaginary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knob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con- </w:t>
      </w:r>
      <w:proofErr w:type="spellStart"/>
      <w:r>
        <w:rPr>
          <w:rFonts w:ascii="Book Antiqua" w:eastAsia="Book Antiqua" w:hAnsi="Book Antiqua" w:cs="Book Antiqua"/>
          <w:w w:val="82"/>
          <w:sz w:val="18"/>
          <w:szCs w:val="18"/>
        </w:rPr>
        <w:t>trols</w:t>
      </w:r>
      <w:proofErr w:type="spellEnd"/>
      <w:r>
        <w:rPr>
          <w:rFonts w:ascii="Book Antiqua" w:eastAsia="Book Antiqua" w:hAnsi="Book Antiqua" w:cs="Book Antiqua"/>
          <w:spacing w:val="32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0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dry/wet</w:t>
      </w:r>
      <w:r>
        <w:rPr>
          <w:rFonts w:ascii="Book Antiqua" w:eastAsia="Book Antiqua" w:hAnsi="Book Antiqua" w:cs="Book Antiqua"/>
          <w:spacing w:val="-7"/>
          <w:w w:val="82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2"/>
          <w:sz w:val="18"/>
          <w:szCs w:val="18"/>
        </w:rPr>
        <w:t>l</w:t>
      </w:r>
      <w:r>
        <w:rPr>
          <w:rFonts w:ascii="Book Antiqua" w:eastAsia="Book Antiqua" w:hAnsi="Book Antiqua" w:cs="Book Antiqua"/>
          <w:spacing w:val="-3"/>
          <w:w w:val="82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w w:val="82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2"/>
          <w:sz w:val="18"/>
          <w:szCs w:val="18"/>
        </w:rPr>
        <w:t xml:space="preserve">el </w:t>
      </w:r>
      <w:r>
        <w:rPr>
          <w:rFonts w:ascii="Book Antiqua" w:eastAsia="Book Antiqua" w:hAnsi="Book Antiqua" w:cs="Book Antiqua"/>
          <w:spacing w:val="6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proofErr w:type="gramEnd"/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erb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delay e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fects. </w:t>
      </w:r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When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z w:val="18"/>
          <w:szCs w:val="18"/>
        </w:rPr>
        <w:t xml:space="preserve">eep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3"/>
          <w:w w:val="86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6"/>
          <w:sz w:val="18"/>
          <w:szCs w:val="18"/>
        </w:rPr>
        <w:t>straight</w:t>
      </w:r>
      <w:proofErr w:type="gramEnd"/>
      <w:r>
        <w:rPr>
          <w:rFonts w:ascii="Book Antiqua" w:eastAsia="Book Antiqua" w:hAnsi="Book Antiqua" w:cs="Book Antiqua"/>
          <w:spacing w:val="1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fully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dry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(e.g.: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no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fect).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While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rotate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either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left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>right</w:t>
      </w:r>
      <w:proofErr w:type="gramEnd"/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add</w:t>
      </w:r>
      <w:r>
        <w:rPr>
          <w:rFonts w:ascii="Book Antiqua" w:eastAsia="Book Antiqua" w:hAnsi="Book Antiqua" w:cs="Book Antiqua"/>
          <w:spacing w:val="-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amount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wet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decrease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amount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dry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signal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3"/>
          <w:sz w:val="18"/>
          <w:szCs w:val="18"/>
        </w:rPr>
        <w:t>cross-</w:t>
      </w:r>
      <w:r>
        <w:rPr>
          <w:rFonts w:ascii="Book Antiqua" w:eastAsia="Book Antiqua" w:hAnsi="Book Antiqua" w:cs="Book Antiqua"/>
          <w:spacing w:val="-2"/>
          <w:w w:val="93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ade 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fect.</w:t>
      </w:r>
    </w:p>
    <w:p w14:paraId="079FB7E8" w14:textId="77777777" w:rsidR="00934C91" w:rsidRDefault="00934C91">
      <w:pPr>
        <w:spacing w:before="1" w:line="160" w:lineRule="exact"/>
        <w:rPr>
          <w:sz w:val="17"/>
          <w:szCs w:val="17"/>
        </w:rPr>
      </w:pPr>
    </w:p>
    <w:p w14:paraId="155EE56C" w14:textId="77777777" w:rsidR="00934C91" w:rsidRDefault="00934C91">
      <w:pPr>
        <w:spacing w:line="200" w:lineRule="exact"/>
      </w:pPr>
    </w:p>
    <w:p w14:paraId="7494252A" w14:textId="77777777" w:rsidR="00934C91" w:rsidRDefault="005A562A">
      <w:pPr>
        <w:ind w:left="1144" w:right="1036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4.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TESTING</w:t>
      </w:r>
      <w:r>
        <w:rPr>
          <w:spacing w:val="4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4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E</w:t>
      </w:r>
      <w:r>
        <w:rPr>
          <w:spacing w:val="-24"/>
          <w:w w:val="99"/>
          <w:sz w:val="18"/>
          <w:szCs w:val="18"/>
        </w:rPr>
        <w:t>V</w:t>
      </w:r>
      <w:r>
        <w:rPr>
          <w:w w:val="102"/>
          <w:sz w:val="18"/>
          <w:szCs w:val="18"/>
        </w:rPr>
        <w:t>AL</w:t>
      </w:r>
      <w:r>
        <w:rPr>
          <w:spacing w:val="-11"/>
          <w:w w:val="102"/>
          <w:sz w:val="18"/>
          <w:szCs w:val="18"/>
        </w:rPr>
        <w:t>U</w:t>
      </w:r>
      <w:r>
        <w:rPr>
          <w:spacing w:val="-17"/>
          <w:w w:val="99"/>
          <w:sz w:val="18"/>
          <w:szCs w:val="18"/>
        </w:rPr>
        <w:t>A</w:t>
      </w:r>
      <w:r>
        <w:rPr>
          <w:w w:val="106"/>
          <w:sz w:val="18"/>
          <w:szCs w:val="18"/>
        </w:rPr>
        <w:t>TION</w:t>
      </w:r>
    </w:p>
    <w:p w14:paraId="7262C0A7" w14:textId="77777777" w:rsidR="00934C91" w:rsidRDefault="00934C91">
      <w:pPr>
        <w:spacing w:before="1" w:line="220" w:lineRule="exact"/>
        <w:rPr>
          <w:sz w:val="22"/>
          <w:szCs w:val="22"/>
        </w:rPr>
      </w:pPr>
    </w:p>
    <w:p w14:paraId="5185C55F" w14:textId="74CC66AB" w:rsidR="00934C91" w:rsidRDefault="005A562A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 final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aluation</w:t>
      </w:r>
      <w:ins w:id="109" w:author="D'ARRIGO ARIANNA" w:date="2022-06-23T17:41:00Z">
        <w:r w:rsidR="003B7F39">
          <w:rPr>
            <w:rFonts w:ascii="Book Antiqua" w:eastAsia="Book Antiqua" w:hAnsi="Book Antiqua" w:cs="Book Antiqua"/>
            <w:w w:val="88"/>
            <w:sz w:val="18"/>
            <w:szCs w:val="18"/>
          </w:rPr>
          <w:t>,</w:t>
        </w:r>
      </w:ins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into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consideration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 final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singer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>’</w:t>
      </w:r>
      <w:r>
        <w:rPr>
          <w:rFonts w:ascii="Book Antiqua" w:eastAsia="Book Antiqua" w:hAnsi="Book Antiqua" w:cs="Book Antiqua"/>
          <w:sz w:val="18"/>
          <w:szCs w:val="18"/>
        </w:rPr>
        <w:t xml:space="preserve">s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bas</w:t>
      </w:r>
      <w:ins w:id="110" w:author="Davide Lionetti" w:date="2022-06-23T18:02:00Z">
        <w:r w:rsidR="00CF716D">
          <w:rPr>
            <w:rFonts w:ascii="Book Antiqua" w:eastAsia="Book Antiqua" w:hAnsi="Book Antiqua" w:cs="Book Antiqua"/>
            <w:w w:val="87"/>
            <w:sz w:val="18"/>
            <w:szCs w:val="18"/>
          </w:rPr>
          <w:t>ing</w:t>
        </w:r>
      </w:ins>
      <w:del w:id="111" w:author="Davide Lionetti" w:date="2022-06-23T18:02:00Z">
        <w:r w:rsidDel="00CF716D">
          <w:rPr>
            <w:rFonts w:ascii="Book Antiqua" w:eastAsia="Book Antiqua" w:hAnsi="Book Antiqua" w:cs="Book Antiqua"/>
            <w:w w:val="87"/>
            <w:sz w:val="18"/>
            <w:szCs w:val="18"/>
          </w:rPr>
          <w:delText>ed</w:delText>
        </w:r>
      </w:del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 on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specific</w:t>
      </w:r>
      <w:r>
        <w:rPr>
          <w:rFonts w:ascii="Book Antiqua" w:eastAsia="Book Antiqua" w:hAnsi="Book Antiqua" w:cs="Book Antiqua"/>
          <w:spacing w:val="2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initial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constraints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0"/>
          <w:w w:val="87"/>
          <w:sz w:val="18"/>
          <w:szCs w:val="18"/>
        </w:rPr>
        <w:t xml:space="preserve"> </w:t>
      </w:r>
      <w:ins w:id="112" w:author="Davide Lionetti" w:date="2022-06-23T18:03:00Z">
        <w:r w:rsidR="00CF716D">
          <w:rPr>
            <w:rFonts w:ascii="Book Antiqua" w:eastAsia="Book Antiqua" w:hAnsi="Book Antiqua" w:cs="Book Antiqua"/>
            <w:w w:val="87"/>
            <w:sz w:val="18"/>
            <w:szCs w:val="18"/>
          </w:rPr>
          <w:t xml:space="preserve">we create </w:t>
        </w:r>
        <w:proofErr w:type="spellStart"/>
        <w:proofErr w:type="gramStart"/>
        <w:r w:rsidR="00CF716D">
          <w:rPr>
            <w:rFonts w:ascii="Book Antiqua" w:eastAsia="Book Antiqua" w:hAnsi="Book Antiqua" w:cs="Book Antiqua"/>
            <w:w w:val="87"/>
            <w:sz w:val="18"/>
            <w:szCs w:val="18"/>
          </w:rPr>
          <w:t>a</w:t>
        </w:r>
        <w:proofErr w:type="spellEnd"/>
        <w:proofErr w:type="gramEnd"/>
        <w:r w:rsidR="00CF716D">
          <w:rPr>
            <w:rFonts w:ascii="Book Antiqua" w:eastAsia="Book Antiqua" w:hAnsi="Book Antiqua" w:cs="Book Antiqua"/>
            <w:w w:val="87"/>
            <w:sz w:val="18"/>
            <w:szCs w:val="18"/>
          </w:rPr>
          <w:t xml:space="preserve"> </w:t>
        </w:r>
      </w:ins>
      <w:ins w:id="113" w:author="Davide Lionetti" w:date="2022-06-23T18:04:00Z">
        <w:r w:rsidR="00CF716D">
          <w:rPr>
            <w:rFonts w:ascii="Book Antiqua" w:eastAsia="Book Antiqua" w:hAnsi="Book Antiqua" w:cs="Book Antiqua"/>
            <w:w w:val="87"/>
            <w:sz w:val="18"/>
            <w:szCs w:val="18"/>
          </w:rPr>
          <w:t xml:space="preserve">evaluation questionnaire </w:t>
        </w:r>
      </w:ins>
      <w:ins w:id="114" w:author="Davide Lionetti" w:date="2022-06-23T18:05:00Z">
        <w:r w:rsidR="00CF716D">
          <w:rPr>
            <w:rFonts w:ascii="Book Antiqua" w:eastAsia="Book Antiqua" w:hAnsi="Book Antiqua" w:cs="Book Antiqua"/>
            <w:w w:val="87"/>
            <w:sz w:val="18"/>
            <w:szCs w:val="18"/>
          </w:rPr>
          <w:t xml:space="preserve">following </w:t>
        </w:r>
      </w:ins>
      <w:r w:rsidR="00CF716D"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4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9"/>
          <w:sz w:val="18"/>
          <w:szCs w:val="18"/>
        </w:rPr>
        <w:t>typical</w:t>
      </w:r>
      <w:del w:id="115" w:author="D'ARRIGO ARIANNA" w:date="2022-06-23T17:39:00Z">
        <w:r w:rsidDel="003B7F39">
          <w:rPr>
            <w:rFonts w:ascii="Book Antiqua" w:eastAsia="Book Antiqua" w:hAnsi="Book Antiqua" w:cs="Book Antiqua"/>
            <w:w w:val="89"/>
            <w:sz w:val="18"/>
            <w:szCs w:val="18"/>
          </w:rPr>
          <w:delText xml:space="preserve">a </w:delText>
        </w:r>
      </w:del>
      <w:r>
        <w:rPr>
          <w:rFonts w:ascii="Book Antiqua" w:eastAsia="Book Antiqua" w:hAnsi="Book Antiqua" w:cs="Book Antiqua"/>
          <w:sz w:val="18"/>
          <w:szCs w:val="18"/>
        </w:rPr>
        <w:t>DMI</w:t>
      </w:r>
      <w:proofErr w:type="spellEnd"/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aluation</w:t>
      </w:r>
      <w:r>
        <w:rPr>
          <w:rFonts w:ascii="Book Antiqua" w:eastAsia="Book Antiqua" w:hAnsi="Book Antiqua" w:cs="Book Antiqua"/>
          <w:spacing w:val="3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methodologies 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del w:id="116" w:author="Davide Lionetti" w:date="2022-06-23T18:03:00Z">
        <w:r w:rsidDel="00CF716D">
          <w:rPr>
            <w:rFonts w:ascii="Book Antiqua" w:eastAsia="Book Antiqua" w:hAnsi="Book Antiqua" w:cs="Book Antiqua"/>
            <w:sz w:val="18"/>
            <w:szCs w:val="18"/>
          </w:rPr>
          <w:delText>are</w:delText>
        </w:r>
        <w:r w:rsidDel="00CF716D">
          <w:rPr>
            <w:rFonts w:ascii="Book Antiqua" w:eastAsia="Book Antiqua" w:hAnsi="Book Antiqua" w:cs="Book Antiqua"/>
            <w:spacing w:val="-6"/>
            <w:sz w:val="18"/>
            <w:szCs w:val="18"/>
          </w:rPr>
          <w:delText xml:space="preserve"> </w:delText>
        </w:r>
      </w:del>
      <w:r>
        <w:rPr>
          <w:rFonts w:ascii="Book Antiqua" w:eastAsia="Book Antiqua" w:hAnsi="Book Antiqua" w:cs="Book Antiqua"/>
          <w:w w:val="88"/>
          <w:sz w:val="18"/>
          <w:szCs w:val="18"/>
        </w:rPr>
        <w:t>described</w:t>
      </w:r>
      <w:r>
        <w:rPr>
          <w:rFonts w:ascii="Book Antiqua" w:eastAsia="Book Antiqua" w:hAnsi="Book Antiqua" w:cs="Book Antiqua"/>
          <w:spacing w:val="3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on [8]. </w:t>
      </w:r>
      <w:r>
        <w:rPr>
          <w:rFonts w:ascii="Book Antiqua" w:eastAsia="Book Antiqua" w:hAnsi="Book Antiqua" w:cs="Book Antiqua"/>
          <w:spacing w:val="3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Demo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notice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learns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ast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ay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 to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inte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>- act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29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e</w:t>
      </w:r>
      <w:r>
        <w:rPr>
          <w:rFonts w:ascii="Book Antiqua" w:eastAsia="Book Antiqua" w:hAnsi="Book Antiqua" w:cs="Book Antiqua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9"/>
          <w:sz w:val="18"/>
          <w:szCs w:val="18"/>
        </w:rPr>
        <w:t>trials</w:t>
      </w:r>
      <w:proofErr w:type="gramEnd"/>
      <w:r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able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come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up</w:t>
      </w:r>
      <w:r>
        <w:rPr>
          <w:rFonts w:ascii="Book Antiqua" w:eastAsia="Book Antiqua" w:hAnsi="Book Antiqua" w:cs="Book Antiqua"/>
          <w:spacing w:val="30"/>
          <w:w w:val="8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with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ery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interesting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ocal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solos.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not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bothered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interaction,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instead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she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stimulated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find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ideas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patterns</w:t>
      </w:r>
      <w:r>
        <w:rPr>
          <w:rFonts w:ascii="Book Antiqua" w:eastAsia="Book Antiqua" w:hAnsi="Book Antiqua" w:cs="Book Antiqua"/>
          <w:spacing w:val="1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ving freely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hand.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collect 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proofErr w:type="gramEnd"/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sta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eholder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perspect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e,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ask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her to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aluate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some</w:t>
      </w:r>
      <w:r>
        <w:rPr>
          <w:rFonts w:ascii="Book Antiqua" w:eastAsia="Book Antiqua" w:hAnsi="Book Antiqua" w:cs="Book Antiqua"/>
          <w:spacing w:val="2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questions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ving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grade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1</w:t>
      </w:r>
      <w:r>
        <w:rPr>
          <w:rFonts w:ascii="Book Antiqua" w:eastAsia="Book Antiqua" w:hAnsi="Book Antiqua" w:cs="Book Antiqua"/>
          <w:spacing w:val="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</w:p>
    <w:p w14:paraId="13F1AD59" w14:textId="77777777" w:rsidR="00934C91" w:rsidRDefault="005A562A">
      <w:pPr>
        <w:ind w:left="108" w:right="2284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10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7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5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viding</w:t>
      </w:r>
      <w:r>
        <w:rPr>
          <w:rFonts w:ascii="Book Antiqua" w:eastAsia="Book Antiqua" w:hAnsi="Book Antiqua" w:cs="Book Antiqua"/>
          <w:spacing w:val="19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short</w:t>
      </w:r>
      <w:r>
        <w:rPr>
          <w:rFonts w:ascii="Book Antiqua" w:eastAsia="Book Antiqua" w:hAnsi="Book Antiqua" w:cs="Book Antiqua"/>
          <w:spacing w:val="-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comment.</w:t>
      </w:r>
    </w:p>
    <w:p w14:paraId="3993EF06" w14:textId="77777777" w:rsidR="00934C91" w:rsidRDefault="00934C91">
      <w:pPr>
        <w:spacing w:before="2" w:line="160" w:lineRule="exact"/>
        <w:rPr>
          <w:sz w:val="16"/>
          <w:szCs w:val="16"/>
        </w:rPr>
      </w:pPr>
    </w:p>
    <w:p w14:paraId="7B457BCA" w14:textId="77777777" w:rsidR="00934C91" w:rsidRDefault="005A562A">
      <w:pPr>
        <w:spacing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playability: 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much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do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you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feel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you</w:t>
      </w:r>
      <w:r>
        <w:rPr>
          <w:rFonts w:ascii="Book Antiqua" w:eastAsia="Book Antiqua" w:hAnsi="Book Antiqua" w:cs="Book Antiqua"/>
          <w:spacing w:val="1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ov</w:t>
      </w:r>
      <w:r>
        <w:rPr>
          <w:rFonts w:ascii="Book Antiqua" w:eastAsia="Book Antiqua" w:hAnsi="Book Antiqua" w:cs="Book Antiqua"/>
          <w:sz w:val="18"/>
          <w:szCs w:val="18"/>
        </w:rPr>
        <w:t xml:space="preserve">er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while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it?</w:t>
      </w:r>
    </w:p>
    <w:p w14:paraId="33AAE095" w14:textId="77777777" w:rsidR="00934C91" w:rsidRDefault="005A562A">
      <w:pPr>
        <w:spacing w:before="55"/>
        <w:ind w:left="186" w:right="730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9"/>
          <w:sz w:val="18"/>
          <w:szCs w:val="18"/>
        </w:rPr>
        <w:t>learnability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:</w:t>
      </w:r>
      <w:proofErr w:type="gramEnd"/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easy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learn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use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it?</w:t>
      </w:r>
    </w:p>
    <w:p w14:paraId="3D7672B2" w14:textId="77777777" w:rsidR="00934C91" w:rsidRDefault="005A562A">
      <w:pPr>
        <w:spacing w:before="47"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xpress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eness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:</w:t>
      </w:r>
      <w:proofErr w:type="gramEnd"/>
      <w:r>
        <w:rPr>
          <w:rFonts w:ascii="Book Antiqua" w:eastAsia="Book Antiqua" w:hAnsi="Book Antiqua" w:cs="Book Antiqua"/>
          <w:spacing w:val="3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much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does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help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you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enhance</w:t>
      </w:r>
      <w:r>
        <w:rPr>
          <w:rFonts w:ascii="Book Antiqua" w:eastAsia="Book Antiqua" w:hAnsi="Book Antiqua" w:cs="Book Antiqua"/>
          <w:spacing w:val="1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your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creat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vity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xpress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your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intention?</w:t>
      </w:r>
    </w:p>
    <w:p w14:paraId="041AE3D8" w14:textId="77777777" w:rsidR="00934C91" w:rsidRDefault="005A562A">
      <w:pPr>
        <w:spacing w:before="57"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91"/>
          <w:sz w:val="18"/>
          <w:szCs w:val="18"/>
        </w:rPr>
        <w:t>enj</w:t>
      </w:r>
      <w:r>
        <w:rPr>
          <w:rFonts w:ascii="Book Antiqua" w:eastAsia="Book Antiqua" w:hAnsi="Book Antiqua" w:cs="Book Antiqua"/>
          <w:spacing w:val="-2"/>
          <w:w w:val="91"/>
          <w:sz w:val="18"/>
          <w:szCs w:val="18"/>
        </w:rPr>
        <w:t>o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yability</w:t>
      </w:r>
      <w:r>
        <w:rPr>
          <w:rFonts w:ascii="Book Antiqua" w:eastAsia="Book Antiqua" w:hAnsi="Book Antiqua" w:cs="Book Antiqua"/>
          <w:spacing w:val="9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:</w:t>
      </w:r>
      <w:proofErr w:type="gramEnd"/>
      <w:r>
        <w:rPr>
          <w:rFonts w:ascii="Book Antiqua" w:eastAsia="Book Antiqua" w:hAnsi="Book Antiqua" w:cs="Book Antiqua"/>
          <w:spacing w:val="2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enj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yable</w:t>
      </w:r>
      <w:r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your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xperience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while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using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handmonizer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>?</w:t>
      </w:r>
    </w:p>
    <w:p w14:paraId="16A38C65" w14:textId="77777777" w:rsidR="00934C91" w:rsidRDefault="005A562A">
      <w:pPr>
        <w:spacing w:before="57"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ov</w:t>
      </w:r>
      <w:r>
        <w:rPr>
          <w:rFonts w:ascii="Book Antiqua" w:eastAsia="Book Antiqua" w:hAnsi="Book Antiqua" w:cs="Book Antiqua"/>
          <w:sz w:val="18"/>
          <w:szCs w:val="18"/>
        </w:rPr>
        <w:t>elty: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much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elty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does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introduce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your</w:t>
      </w:r>
      <w:r>
        <w:rPr>
          <w:rFonts w:ascii="Book Antiqua" w:eastAsia="Book Antiqua" w:hAnsi="Book Antiqua" w:cs="Book Antiqua"/>
          <w:spacing w:val="24"/>
          <w:w w:val="87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perfo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>r</w:t>
      </w:r>
      <w:proofErr w:type="spellEnd"/>
      <w:r>
        <w:rPr>
          <w:rFonts w:ascii="Book Antiqua" w:eastAsia="Book Antiqua" w:hAnsi="Book Antiqua" w:cs="Book Antiqua"/>
          <w:w w:val="99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mance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>?</w:t>
      </w:r>
    </w:p>
    <w:p w14:paraId="1B4DB7A4" w14:textId="77777777" w:rsidR="00934C91" w:rsidRDefault="005A562A">
      <w:pPr>
        <w:spacing w:before="57"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fect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eness:  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much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does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manage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sol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issue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your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vious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setup?</w:t>
      </w:r>
    </w:p>
    <w:p w14:paraId="0F8AC3DB" w14:textId="77777777" w:rsidR="00934C91" w:rsidRDefault="005A562A">
      <w:pPr>
        <w:spacing w:before="55"/>
        <w:ind w:left="186" w:right="1784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quality:</w:t>
      </w:r>
      <w:r>
        <w:rPr>
          <w:rFonts w:ascii="Book Antiqua" w:eastAsia="Book Antiqua" w:hAnsi="Book Antiqua" w:cs="Book Antiqua"/>
          <w:spacing w:val="2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Rate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sound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quality</w:t>
      </w:r>
    </w:p>
    <w:p w14:paraId="598861A7" w14:textId="77777777" w:rsidR="00934C91" w:rsidRDefault="005A562A">
      <w:pPr>
        <w:spacing w:before="47" w:line="200" w:lineRule="exact"/>
        <w:ind w:left="392" w:right="21" w:hanging="206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g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li</w:t>
      </w:r>
      <w:r>
        <w:rPr>
          <w:rFonts w:ascii="Book Antiqua" w:eastAsia="Book Antiqua" w:hAnsi="Book Antiqua" w:cs="Book Antiqua"/>
          <w:spacing w:val="-2"/>
          <w:w w:val="90"/>
          <w:sz w:val="18"/>
          <w:szCs w:val="18"/>
        </w:rPr>
        <w:t>k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thumbs</w:t>
      </w:r>
      <w:r>
        <w:rPr>
          <w:rFonts w:ascii="Book Antiqua" w:eastAsia="Book Antiqua" w:hAnsi="Book Antiqua" w:cs="Book Antiqua"/>
          <w:spacing w:val="23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up</w:t>
      </w:r>
      <w:r>
        <w:rPr>
          <w:rFonts w:ascii="Book Antiqua" w:eastAsia="Book Antiqua" w:hAnsi="Book Antiqua" w:cs="Book Antiqua"/>
          <w:spacing w:val="1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subscribe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out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YT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channel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if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you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li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k</w:t>
      </w:r>
      <w:r>
        <w:rPr>
          <w:rFonts w:ascii="Book Antiqua" w:eastAsia="Book Antiqua" w:hAnsi="Book Antiqua" w:cs="Book Antiqua"/>
          <w:sz w:val="18"/>
          <w:szCs w:val="18"/>
        </w:rPr>
        <w:t>e it!</w:t>
      </w:r>
    </w:p>
    <w:p w14:paraId="60172D3E" w14:textId="77777777" w:rsidR="00934C91" w:rsidRDefault="00934C91">
      <w:pPr>
        <w:spacing w:before="10" w:line="160" w:lineRule="exact"/>
        <w:rPr>
          <w:sz w:val="16"/>
          <w:szCs w:val="16"/>
        </w:rPr>
      </w:pPr>
    </w:p>
    <w:p w14:paraId="742F7ABD" w14:textId="77777777" w:rsidR="00934C91" w:rsidRDefault="005A562A">
      <w:pPr>
        <w:ind w:left="186" w:right="2121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feedback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first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6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orkshop</w:t>
      </w:r>
    </w:p>
    <w:p w14:paraId="5C848EFB" w14:textId="77777777" w:rsidR="00934C91" w:rsidRDefault="005A562A">
      <w:pPr>
        <w:spacing w:before="46"/>
        <w:ind w:left="186" w:right="43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feedback</w:t>
      </w:r>
      <w:r>
        <w:rPr>
          <w:rFonts w:ascii="Book Antiqua" w:eastAsia="Book Antiqua" w:hAnsi="Book Antiqua" w:cs="Book Antiqua"/>
          <w:spacing w:val="1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the second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orkshop,</w:t>
      </w:r>
      <w:r>
        <w:rPr>
          <w:rFonts w:ascii="Book Antiqua" w:eastAsia="Book Antiqua" w:hAnsi="Book Antiqua" w:cs="Book Antiqua"/>
          <w:spacing w:val="-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concert</w:t>
      </w:r>
      <w:r>
        <w:rPr>
          <w:rFonts w:ascii="Book Antiqua" w:eastAsia="Book Antiqua" w:hAnsi="Book Antiqua" w:cs="Book Antiqua"/>
          <w:spacing w:val="1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simulation,</w:t>
      </w:r>
    </w:p>
    <w:p w14:paraId="646E29CB" w14:textId="77777777" w:rsidR="00934C91" w:rsidRDefault="005A562A">
      <w:pPr>
        <w:spacing w:before="46"/>
        <w:ind w:left="186" w:right="1685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questionnaire/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aluation</w:t>
      </w:r>
      <w:r>
        <w:rPr>
          <w:rFonts w:ascii="Book Antiqua" w:eastAsia="Book Antiqua" w:hAnsi="Book Antiqua" w:cs="Book Antiqua"/>
          <w:spacing w:val="7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</w:p>
    <w:p w14:paraId="71463F30" w14:textId="77777777" w:rsidR="00934C91" w:rsidRDefault="00934C91">
      <w:pPr>
        <w:spacing w:before="2" w:line="120" w:lineRule="exact"/>
        <w:rPr>
          <w:sz w:val="13"/>
          <w:szCs w:val="13"/>
        </w:rPr>
      </w:pPr>
    </w:p>
    <w:p w14:paraId="2EF30A9A" w14:textId="77777777" w:rsidR="00934C91" w:rsidRDefault="00934C91">
      <w:pPr>
        <w:spacing w:line="200" w:lineRule="exact"/>
      </w:pPr>
    </w:p>
    <w:p w14:paraId="3CEA7AA8" w14:textId="77777777" w:rsidR="00934C91" w:rsidRDefault="00934C91">
      <w:pPr>
        <w:spacing w:line="200" w:lineRule="exact"/>
      </w:pPr>
    </w:p>
    <w:p w14:paraId="0A70482A" w14:textId="77777777" w:rsidR="00934C91" w:rsidRDefault="005A562A">
      <w:pPr>
        <w:ind w:left="783" w:right="674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5. </w:t>
      </w:r>
      <w:r>
        <w:rPr>
          <w:spacing w:val="17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CONCLUSIONS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proofErr w:type="gramEnd"/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FUTURE</w:t>
      </w:r>
      <w:r>
        <w:rPr>
          <w:spacing w:val="35"/>
          <w:sz w:val="18"/>
          <w:szCs w:val="18"/>
        </w:rPr>
        <w:t xml:space="preserve"> </w:t>
      </w:r>
      <w:r>
        <w:rPr>
          <w:spacing w:val="-2"/>
          <w:w w:val="105"/>
          <w:sz w:val="18"/>
          <w:szCs w:val="18"/>
        </w:rPr>
        <w:t>W</w:t>
      </w:r>
      <w:r>
        <w:rPr>
          <w:w w:val="107"/>
          <w:sz w:val="18"/>
          <w:szCs w:val="18"/>
        </w:rPr>
        <w:t>ORK</w:t>
      </w:r>
    </w:p>
    <w:p w14:paraId="108D3187" w14:textId="77777777" w:rsidR="00934C91" w:rsidRDefault="00934C91">
      <w:pPr>
        <w:spacing w:before="1" w:line="220" w:lineRule="exact"/>
        <w:rPr>
          <w:sz w:val="22"/>
          <w:szCs w:val="22"/>
        </w:rPr>
      </w:pPr>
    </w:p>
    <w:p w14:paraId="13B1B959" w14:textId="4B166A2A" w:rsidR="00934C91" w:rsidRDefault="005A562A">
      <w:pPr>
        <w:spacing w:line="200" w:lineRule="exact"/>
        <w:ind w:left="108" w:right="-3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xplained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detail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decided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approach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whole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process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eeping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into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account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 feedback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 artist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each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step.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also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xplained</w:t>
      </w:r>
      <w:r>
        <w:rPr>
          <w:rFonts w:ascii="Book Antiqua" w:eastAsia="Book Antiqua" w:hAnsi="Book Antiqua" w:cs="Book Antiqua"/>
          <w:spacing w:val="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methodology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-9"/>
          <w:w w:val="8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9"/>
          <w:sz w:val="18"/>
          <w:szCs w:val="18"/>
        </w:rPr>
        <w:t>includ</w:t>
      </w:r>
      <w:proofErr w:type="spellEnd"/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ing</w:t>
      </w:r>
      <w:proofErr w:type="spellEnd"/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what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ailable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technology</w:t>
      </w:r>
      <w:r>
        <w:rPr>
          <w:rFonts w:ascii="Book Antiqua" w:eastAsia="Book Antiqua" w:hAnsi="Book Antiqua" w:cs="Book Antiqua"/>
          <w:spacing w:val="2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xploited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created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the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architecture</w:t>
      </w:r>
      <w:r>
        <w:rPr>
          <w:rFonts w:ascii="Book Antiqua" w:eastAsia="Book Antiqua" w:hAnsi="Book Antiqua" w:cs="Book Antiqua"/>
          <w:spacing w:val="2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our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6"/>
          <w:sz w:val="18"/>
          <w:szCs w:val="18"/>
        </w:rPr>
        <w:t>Handmonize</w:t>
      </w:r>
      <w:r>
        <w:rPr>
          <w:rFonts w:ascii="Book Antiqua" w:eastAsia="Book Antiqua" w:hAnsi="Book Antiqua" w:cs="Book Antiqua"/>
          <w:spacing w:val="-9"/>
          <w:w w:val="86"/>
          <w:sz w:val="18"/>
          <w:szCs w:val="18"/>
        </w:rPr>
        <w:t>r</w:t>
      </w:r>
      <w:proofErr w:type="spellEnd"/>
      <w:r>
        <w:rPr>
          <w:rFonts w:ascii="Book Antiqua" w:eastAsia="Book Antiqua" w:hAnsi="Book Antiqua" w:cs="Book Antiqua"/>
          <w:w w:val="86"/>
          <w:sz w:val="18"/>
          <w:szCs w:val="18"/>
        </w:rPr>
        <w:t xml:space="preserve">.  </w:t>
      </w:r>
      <w:r>
        <w:rPr>
          <w:rFonts w:ascii="Book Antiqua" w:eastAsia="Book Antiqua" w:hAnsi="Book Antiqua" w:cs="Book Antiqua"/>
          <w:spacing w:val="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29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sh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wn</w:t>
      </w:r>
      <w:r>
        <w:rPr>
          <w:rFonts w:ascii="Book Antiqua" w:eastAsia="Book Antiqua" w:hAnsi="Book Antiqua" w:cs="Book Antiqua"/>
          <w:spacing w:val="30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22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end we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managed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create</w:t>
      </w:r>
      <w:r>
        <w:rPr>
          <w:rFonts w:ascii="Book Antiqua" w:eastAsia="Book Antiqua" w:hAnsi="Book Antiqua" w:cs="Book Antiqua"/>
          <w:spacing w:val="1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fully</w:t>
      </w:r>
      <w:r>
        <w:rPr>
          <w:rFonts w:ascii="Book Antiqua" w:eastAsia="Book Antiqua" w:hAnsi="Book Antiqua" w:cs="Book Antiqua"/>
          <w:spacing w:val="2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orking</w:t>
      </w:r>
      <w:r>
        <w:rPr>
          <w:rFonts w:ascii="Book Antiqua" w:eastAsia="Book Antiqua" w:hAnsi="Book Antiqua" w:cs="Book Antiqua"/>
          <w:spacing w:val="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harmonizer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9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8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interacts </w:t>
      </w:r>
      <w:proofErr w:type="gramStart"/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fect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iv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ely 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with</w:t>
      </w:r>
      <w:proofErr w:type="gramEnd"/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ace. 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there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are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number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proofErr w:type="gramEnd"/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impr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ements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ma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xperience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en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smoothe</w:t>
      </w:r>
      <w:r>
        <w:rPr>
          <w:rFonts w:ascii="Book Antiqua" w:eastAsia="Book Antiqua" w:hAnsi="Book Antiqua" w:cs="Book Antiqua"/>
          <w:spacing w:val="-9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Instead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 the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ml5.js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fram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ork,</w:t>
      </w:r>
      <w:r>
        <w:rPr>
          <w:rFonts w:ascii="Book Antiqua" w:eastAsia="Book Antiqua" w:hAnsi="Book Antiqua" w:cs="Book Antiqua"/>
          <w:spacing w:val="3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leap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motion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could</w:t>
      </w:r>
      <w:r>
        <w:rPr>
          <w:rFonts w:ascii="Book Antiqua" w:eastAsia="Book Antiqua" w:hAnsi="Book Antiqua" w:cs="Book Antiqua"/>
          <w:spacing w:val="2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be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used</w:t>
      </w:r>
      <w:r>
        <w:rPr>
          <w:rFonts w:ascii="Book Antiqua" w:eastAsia="Book Antiqua" w:hAnsi="Book Antiqua" w:cs="Book Antiqua"/>
          <w:spacing w:val="23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9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aster</w:t>
      </w:r>
      <w:r>
        <w:rPr>
          <w:rFonts w:ascii="Book Antiqua" w:eastAsia="Book Antiqua" w:hAnsi="Book Antiqua" w:cs="Book Antiqua"/>
          <w:spacing w:val="2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</w:t>
      </w:r>
    </w:p>
    <w:p w14:paraId="242052BE" w14:textId="77777777" w:rsidR="00934C91" w:rsidRDefault="005A562A">
      <w:pPr>
        <w:spacing w:before="3" w:line="100" w:lineRule="exact"/>
        <w:rPr>
          <w:sz w:val="11"/>
          <w:szCs w:val="11"/>
        </w:rPr>
      </w:pPr>
      <w:r>
        <w:br w:type="column"/>
      </w:r>
    </w:p>
    <w:p w14:paraId="0712FA79" w14:textId="77777777" w:rsidR="00934C91" w:rsidRDefault="00934C91">
      <w:pPr>
        <w:spacing w:line="200" w:lineRule="exact"/>
      </w:pPr>
    </w:p>
    <w:p w14:paraId="7E1FB750" w14:textId="77777777" w:rsidR="00934C91" w:rsidRDefault="00934C91">
      <w:pPr>
        <w:spacing w:line="200" w:lineRule="exact"/>
      </w:pPr>
    </w:p>
    <w:p w14:paraId="21C88395" w14:textId="77777777" w:rsidR="00934C91" w:rsidRDefault="00CF716D">
      <w:pPr>
        <w:ind w:left="124"/>
      </w:pPr>
      <w:r>
        <w:pict w14:anchorId="56071D63">
          <v:shape id="_x0000_i1027" type="#_x0000_t75" style="width:228.5pt;height:160pt">
            <v:imagedata r:id="rId20" o:title=""/>
          </v:shape>
        </w:pict>
      </w:r>
    </w:p>
    <w:p w14:paraId="246CA700" w14:textId="77777777" w:rsidR="00934C91" w:rsidRDefault="00934C91">
      <w:pPr>
        <w:spacing w:before="1" w:line="240" w:lineRule="exact"/>
        <w:rPr>
          <w:sz w:val="24"/>
          <w:szCs w:val="24"/>
        </w:rPr>
      </w:pPr>
    </w:p>
    <w:p w14:paraId="774F637E" w14:textId="77777777" w:rsidR="00934C91" w:rsidRDefault="005A562A">
      <w:pPr>
        <w:ind w:left="1434" w:right="1534"/>
        <w:jc w:val="center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90"/>
          <w:sz w:val="18"/>
          <w:szCs w:val="18"/>
        </w:rPr>
        <w:t>Figure</w:t>
      </w:r>
      <w:r>
        <w:rPr>
          <w:rFonts w:ascii="Book Antiqua" w:eastAsia="Book Antiqua" w:hAnsi="Book Antiqua" w:cs="Book Antiqua"/>
          <w:spacing w:val="4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3: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orkshop</w:t>
      </w:r>
      <w:r>
        <w:rPr>
          <w:rFonts w:ascii="Book Antiqua" w:eastAsia="Book Antiqua" w:hAnsi="Book Antiqua" w:cs="Book Antiqua"/>
          <w:spacing w:val="2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demo</w:t>
      </w:r>
    </w:p>
    <w:p w14:paraId="3BA8D754" w14:textId="77777777" w:rsidR="00934C91" w:rsidRDefault="00934C91">
      <w:pPr>
        <w:spacing w:line="200" w:lineRule="exact"/>
      </w:pPr>
    </w:p>
    <w:p w14:paraId="57598369" w14:textId="77777777" w:rsidR="00934C91" w:rsidRDefault="00934C91">
      <w:pPr>
        <w:spacing w:before="9" w:line="240" w:lineRule="exact"/>
        <w:rPr>
          <w:sz w:val="24"/>
          <w:szCs w:val="24"/>
        </w:rPr>
      </w:pPr>
    </w:p>
    <w:p w14:paraId="20134171" w14:textId="66D03449" w:rsidR="00934C91" w:rsidRDefault="005A562A">
      <w:pPr>
        <w:spacing w:line="200" w:lineRule="exact"/>
        <w:ind w:right="6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8"/>
          <w:sz w:val="18"/>
          <w:szCs w:val="18"/>
        </w:rPr>
        <w:t>smoother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interaction. 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Another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issue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act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11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almost</w:t>
      </w:r>
      <w:r>
        <w:rPr>
          <w:rFonts w:ascii="Book Antiqua" w:eastAsia="Book Antiqua" w:hAnsi="Book Antiqua" w:cs="Book Antiqua"/>
          <w:spacing w:val="1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im-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possible</w:t>
      </w:r>
      <w:r>
        <w:rPr>
          <w:rFonts w:ascii="Book Antiqua" w:eastAsia="Book Antiqua" w:hAnsi="Book Antiqua" w:cs="Book Antiqua"/>
          <w:spacing w:val="2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4"/>
          <w:sz w:val="18"/>
          <w:szCs w:val="18"/>
        </w:rPr>
        <w:t>run</w:t>
      </w:r>
      <w:r>
        <w:rPr>
          <w:rFonts w:ascii="Book Antiqua" w:eastAsia="Book Antiqua" w:hAnsi="Book Antiqua" w:cs="Book Antiqua"/>
          <w:spacing w:val="23"/>
          <w:w w:val="8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application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o</w:t>
      </w:r>
      <w:r>
        <w:rPr>
          <w:rFonts w:ascii="Book Antiqua" w:eastAsia="Book Antiqua" w:hAnsi="Book Antiqua" w:cs="Book Antiqua"/>
          <w:sz w:val="18"/>
          <w:szCs w:val="18"/>
        </w:rPr>
        <w:t>wn.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 w:rsidR="00065EDF"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sol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this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w w:val="87"/>
          <w:sz w:val="18"/>
          <w:szCs w:val="18"/>
        </w:rPr>
        <w:t>issue</w:t>
      </w:r>
      <w:proofErr w:type="gramEnd"/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we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consider</w:t>
      </w:r>
      <w:r>
        <w:rPr>
          <w:rFonts w:ascii="Book Antiqua" w:eastAsia="Book Antiqua" w:hAnsi="Book Antiqua" w:cs="Book Antiqua"/>
          <w:spacing w:val="1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7"/>
          <w:sz w:val="18"/>
          <w:szCs w:val="18"/>
        </w:rPr>
        <w:t>setup</w:t>
      </w:r>
      <w:r>
        <w:rPr>
          <w:rFonts w:ascii="Book Antiqua" w:eastAsia="Book Antiqua" w:hAnsi="Book Antiqua" w:cs="Book Antiqua"/>
          <w:spacing w:val="-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running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tool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task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will</w:t>
      </w:r>
      <w:r>
        <w:rPr>
          <w:rFonts w:ascii="Book Antiqua" w:eastAsia="Book Antiqua" w:hAnsi="Book Antiqua" w:cs="Book Antiqua"/>
          <w:spacing w:val="1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carried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out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by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technician</w:t>
      </w:r>
      <w:r>
        <w:rPr>
          <w:rFonts w:ascii="Book Antiqua" w:eastAsia="Book Antiqua" w:hAnsi="Book Antiqua" w:cs="Book Antiqua"/>
          <w:spacing w:val="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or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engineer</w:t>
      </w:r>
      <w:r>
        <w:rPr>
          <w:rFonts w:ascii="Book Antiqua" w:eastAsia="Book Antiqua" w:hAnsi="Book Antiqua" w:cs="Book Antiqua"/>
          <w:spacing w:val="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before</w:t>
      </w:r>
      <w:r>
        <w:rPr>
          <w:rFonts w:ascii="Book Antiqua" w:eastAsia="Book Antiqua" w:hAnsi="Book Antiqua" w:cs="Book Antiqua"/>
          <w:spacing w:val="15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and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during</w:t>
      </w:r>
      <w:r>
        <w:rPr>
          <w:rFonts w:ascii="Book Antiqua" w:eastAsia="Book Antiqua" w:hAnsi="Book Antiqua" w:cs="Book Antiqua"/>
          <w:spacing w:val="22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performance. </w:t>
      </w:r>
      <w:r>
        <w:rPr>
          <w:rFonts w:ascii="Book Antiqua" w:eastAsia="Book Antiqua" w:hAnsi="Book Antiqua" w:cs="Book Antiqua"/>
          <w:spacing w:val="1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Finall</w:t>
      </w:r>
      <w:r>
        <w:rPr>
          <w:rFonts w:ascii="Book Antiqua" w:eastAsia="Book Antiqua" w:hAnsi="Book Antiqua" w:cs="Book Antiqua"/>
          <w:spacing w:val="-11"/>
          <w:w w:val="90"/>
          <w:sz w:val="18"/>
          <w:szCs w:val="18"/>
        </w:rPr>
        <w:t>y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7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slight</w:t>
      </w:r>
      <w:r>
        <w:rPr>
          <w:rFonts w:ascii="Book Antiqua" w:eastAsia="Book Antiqua" w:hAnsi="Book Antiqua" w:cs="Book Antiqua"/>
          <w:spacing w:val="2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laten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c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y</w:t>
      </w:r>
      <w:r>
        <w:rPr>
          <w:rFonts w:ascii="Book Antiqua" w:eastAsia="Book Antiqua" w:hAnsi="Book Antiqua" w:cs="Book Antiqua"/>
          <w:spacing w:val="2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especially</w:t>
      </w:r>
      <w:r>
        <w:rPr>
          <w:rFonts w:ascii="Book Antiqua" w:eastAsia="Book Antiqua" w:hAnsi="Book Antiqua" w:cs="Book Antiqua"/>
          <w:spacing w:val="3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while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2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delay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pr</w:t>
      </w:r>
      <w:r>
        <w:rPr>
          <w:rFonts w:ascii="Book Antiqua" w:eastAsia="Book Antiqua" w:hAnsi="Book Antiqua" w:cs="Book Antiqua"/>
          <w:spacing w:val="-3"/>
          <w:w w:val="86"/>
          <w:sz w:val="18"/>
          <w:szCs w:val="18"/>
        </w:rPr>
        <w:t>ev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ent</w:t>
      </w:r>
      <w:r>
        <w:rPr>
          <w:rFonts w:ascii="Book Antiqua" w:eastAsia="Book Antiqua" w:hAnsi="Book Antiqua" w:cs="Book Antiqua"/>
          <w:spacing w:val="2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artist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from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looping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her</w:t>
      </w:r>
      <w:r>
        <w:rPr>
          <w:rFonts w:ascii="Book Antiqua" w:eastAsia="Book Antiqua" w:hAnsi="Book Antiqua" w:cs="Book Antiqua"/>
          <w:spacing w:val="1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oice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a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>h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ythmical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which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something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that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should</w:t>
      </w:r>
      <w:r>
        <w:rPr>
          <w:rFonts w:ascii="Book Antiqua" w:eastAsia="Book Antiqua" w:hAnsi="Book Antiqua" w:cs="Book Antiqua"/>
          <w:spacing w:val="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considered.</w:t>
      </w:r>
    </w:p>
    <w:p w14:paraId="1DC24DEA" w14:textId="77777777" w:rsidR="00934C91" w:rsidRDefault="00934C91">
      <w:pPr>
        <w:spacing w:before="6" w:line="140" w:lineRule="exact"/>
        <w:rPr>
          <w:sz w:val="15"/>
          <w:szCs w:val="15"/>
        </w:rPr>
      </w:pPr>
    </w:p>
    <w:p w14:paraId="4233D6E2" w14:textId="77777777" w:rsidR="00934C91" w:rsidRDefault="00934C91">
      <w:pPr>
        <w:spacing w:line="200" w:lineRule="exact"/>
      </w:pPr>
    </w:p>
    <w:p w14:paraId="59C783E0" w14:textId="77777777" w:rsidR="00934C91" w:rsidRDefault="005A562A">
      <w:pPr>
        <w:ind w:left="1268" w:right="1368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6. </w:t>
      </w:r>
      <w:r>
        <w:rPr>
          <w:spacing w:val="17"/>
          <w:sz w:val="18"/>
          <w:szCs w:val="18"/>
        </w:rPr>
        <w:t xml:space="preserve"> </w:t>
      </w:r>
      <w:r>
        <w:rPr>
          <w:spacing w:val="-10"/>
          <w:w w:val="99"/>
          <w:sz w:val="18"/>
          <w:szCs w:val="18"/>
        </w:rPr>
        <w:t>A</w:t>
      </w:r>
      <w:r>
        <w:rPr>
          <w:w w:val="105"/>
          <w:sz w:val="18"/>
          <w:szCs w:val="18"/>
        </w:rPr>
        <w:t>CKN</w:t>
      </w:r>
      <w:r>
        <w:rPr>
          <w:spacing w:val="-9"/>
          <w:w w:val="105"/>
          <w:sz w:val="18"/>
          <w:szCs w:val="18"/>
        </w:rPr>
        <w:t>O</w:t>
      </w:r>
      <w:r>
        <w:rPr>
          <w:w w:val="105"/>
          <w:sz w:val="18"/>
          <w:szCs w:val="18"/>
        </w:rPr>
        <w:t>WLEDGMENTS</w:t>
      </w:r>
    </w:p>
    <w:p w14:paraId="561B182B" w14:textId="77777777" w:rsidR="00934C91" w:rsidRDefault="00934C91">
      <w:pPr>
        <w:spacing w:before="15" w:line="200" w:lineRule="exact"/>
      </w:pPr>
    </w:p>
    <w:p w14:paraId="687B03C2" w14:textId="7B591C20" w:rsidR="00934C91" w:rsidRDefault="005A562A">
      <w:pPr>
        <w:spacing w:line="200" w:lineRule="exact"/>
        <w:ind w:right="68"/>
        <w:rPr>
          <w:rFonts w:ascii="Book Antiqua" w:eastAsia="Book Antiqua" w:hAnsi="Book Antiqua" w:cs="Book Antiqua"/>
          <w:sz w:val="18"/>
          <w:szCs w:val="18"/>
        </w:rPr>
      </w:pPr>
      <w:del w:id="117" w:author="D'ARRIGO ARIANNA" w:date="2022-06-23T17:46:00Z">
        <w:r w:rsidDel="0004408D">
          <w:rPr>
            <w:rFonts w:ascii="Book Antiqua" w:eastAsia="Book Antiqua" w:hAnsi="Book Antiqua" w:cs="Book Antiqua"/>
            <w:w w:val="88"/>
            <w:sz w:val="18"/>
            <w:szCs w:val="18"/>
          </w:rPr>
          <w:delText>y</w:delText>
        </w:r>
      </w:del>
      <w:ins w:id="118" w:author="D'ARRIGO ARIANNA" w:date="2022-06-23T17:46:00Z">
        <w:r w:rsidR="0004408D">
          <w:rPr>
            <w:rFonts w:ascii="Book Antiqua" w:eastAsia="Book Antiqua" w:hAnsi="Book Antiqua" w:cs="Book Antiqua"/>
            <w:w w:val="88"/>
            <w:sz w:val="18"/>
            <w:szCs w:val="18"/>
          </w:rPr>
          <w:t>Y</w:t>
        </w:r>
      </w:ins>
      <w:r>
        <w:rPr>
          <w:rFonts w:ascii="Book Antiqua" w:eastAsia="Book Antiqua" w:hAnsi="Book Antiqua" w:cs="Book Antiqua"/>
          <w:w w:val="88"/>
          <w:sz w:val="18"/>
          <w:szCs w:val="18"/>
        </w:rPr>
        <w:t>ou</w:t>
      </w:r>
      <w:r>
        <w:rPr>
          <w:rFonts w:ascii="Book Antiqua" w:eastAsia="Book Antiqua" w:hAnsi="Book Antiqua" w:cs="Book Antiqua"/>
          <w:spacing w:val="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can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put</w:t>
      </w:r>
      <w:r>
        <w:rPr>
          <w:rFonts w:ascii="Book Antiqua" w:eastAsia="Book Antiqua" w:hAnsi="Book Antiqua" w:cs="Book Antiqua"/>
          <w:spacing w:val="-8"/>
          <w:w w:val="88"/>
          <w:sz w:val="18"/>
          <w:szCs w:val="18"/>
        </w:rPr>
        <w:t xml:space="preserve"> </w:t>
      </w:r>
      <w:r w:rsidR="00424B68">
        <w:rPr>
          <w:rFonts w:ascii="Book Antiqua" w:eastAsia="Book Antiqua" w:hAnsi="Book Antiqua" w:cs="Book Antiqua"/>
          <w:w w:val="88"/>
          <w:sz w:val="18"/>
          <w:szCs w:val="18"/>
        </w:rPr>
        <w:t>acknowledgment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5th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page,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xtra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page,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counting </w:t>
      </w:r>
      <w:r>
        <w:rPr>
          <w:rFonts w:ascii="Book Antiqua" w:eastAsia="Book Antiqua" w:hAnsi="Book Antiqua" w:cs="Book Antiqua"/>
          <w:sz w:val="18"/>
          <w:szCs w:val="18"/>
        </w:rPr>
        <w:t>it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references</w:t>
      </w:r>
    </w:p>
    <w:p w14:paraId="524C1705" w14:textId="77777777" w:rsidR="00934C91" w:rsidRDefault="005A562A">
      <w:pPr>
        <w:spacing w:before="15" w:line="200" w:lineRule="exact"/>
        <w:ind w:right="68" w:firstLine="29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preferred</w:t>
      </w:r>
      <w:r>
        <w:rPr>
          <w:rFonts w:ascii="Book Antiqua" w:eastAsia="Book Antiqua" w:hAnsi="Book Antiqua" w:cs="Book Antiqua"/>
          <w:spacing w:val="-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spelling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ord</w:t>
      </w:r>
      <w:r>
        <w:rPr>
          <w:rFonts w:ascii="Book Antiqua" w:eastAsia="Book Antiqua" w:hAnsi="Book Antiqua" w:cs="Book Antiqua"/>
          <w:spacing w:val="-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ackn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wledgment</w:t>
      </w:r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in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 xml:space="preserve">America </w:t>
      </w:r>
      <w:r>
        <w:rPr>
          <w:rFonts w:ascii="Book Antiqua" w:eastAsia="Book Antiqua" w:hAnsi="Book Antiqua" w:cs="Book Antiqua"/>
          <w:sz w:val="18"/>
          <w:szCs w:val="18"/>
        </w:rPr>
        <w:t>is</w:t>
      </w:r>
      <w:r>
        <w:rPr>
          <w:rFonts w:ascii="Book Antiqua" w:eastAsia="Book Antiqua" w:hAnsi="Book Antiqua" w:cs="Book Antiqua"/>
          <w:spacing w:val="-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without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“e”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after</w:t>
      </w:r>
      <w:r>
        <w:rPr>
          <w:rFonts w:ascii="Book Antiqua" w:eastAsia="Book Antiqua" w:hAnsi="Book Antiqua" w:cs="Book Antiqua"/>
          <w:spacing w:val="2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“g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.</w:t>
      </w:r>
      <w:r>
        <w:rPr>
          <w:rFonts w:ascii="Book Antiqua" w:eastAsia="Book Antiqua" w:hAnsi="Book Antiqua" w:cs="Book Antiqua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ry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to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av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oid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stilted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92"/>
          <w:sz w:val="18"/>
          <w:szCs w:val="18"/>
        </w:rPr>
        <w:t>e</w:t>
      </w:r>
      <w:r>
        <w:rPr>
          <w:rFonts w:ascii="Book Antiqua" w:eastAsia="Book Antiqua" w:hAnsi="Book Antiqua" w:cs="Book Antiqua"/>
          <w:w w:val="90"/>
          <w:sz w:val="18"/>
          <w:szCs w:val="18"/>
        </w:rPr>
        <w:t xml:space="preserve">xpression,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“One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us</w:t>
      </w:r>
      <w:r>
        <w:rPr>
          <w:rFonts w:ascii="Book Antiqua" w:eastAsia="Book Antiqua" w:hAnsi="Book Antiqua" w:cs="Book Antiqua"/>
          <w:spacing w:val="4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(R.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B.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G.)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thanks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..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.</w:t>
      </w:r>
      <w:r>
        <w:rPr>
          <w:rFonts w:ascii="Book Antiqua" w:eastAsia="Book Antiqua" w:hAnsi="Book Antiqua" w:cs="Book Antiqua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Instead,</w:t>
      </w:r>
      <w:r>
        <w:rPr>
          <w:rFonts w:ascii="Book Antiqua" w:eastAsia="Book Antiqua" w:hAnsi="Book Antiqua" w:cs="Book Antiqua"/>
          <w:spacing w:val="1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try</w:t>
      </w:r>
      <w:r>
        <w:rPr>
          <w:rFonts w:ascii="Book Antiqua" w:eastAsia="Book Antiqua" w:hAnsi="Book Antiqua" w:cs="Book Antiqua"/>
          <w:spacing w:val="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“R.B.G.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thanks</w:t>
      </w:r>
      <w:r>
        <w:rPr>
          <w:rFonts w:ascii="Book Antiqua" w:eastAsia="Book Antiqua" w:hAnsi="Book Antiqua" w:cs="Book Antiqua"/>
          <w:spacing w:val="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..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.</w:t>
      </w:r>
      <w:r>
        <w:rPr>
          <w:rFonts w:ascii="Book Antiqua" w:eastAsia="Book Antiqua" w:hAnsi="Book Antiqua" w:cs="Book Antiqua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Put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sponsor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ackn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wledgments</w:t>
      </w:r>
      <w:r>
        <w:rPr>
          <w:rFonts w:ascii="Book Antiqua" w:eastAsia="Book Antiqua" w:hAnsi="Book Antiqua" w:cs="Book Antiqua"/>
          <w:spacing w:val="2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unnumbered</w:t>
      </w:r>
      <w:r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footnote</w:t>
      </w:r>
      <w:r>
        <w:rPr>
          <w:rFonts w:ascii="Book Antiqua" w:eastAsia="Book Antiqua" w:hAnsi="Book Antiqua" w:cs="Book Antiqua"/>
          <w:spacing w:val="3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6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first page.</w:t>
      </w:r>
    </w:p>
    <w:p w14:paraId="4C1C0A16" w14:textId="77777777" w:rsidR="00934C91" w:rsidRDefault="00934C91">
      <w:pPr>
        <w:spacing w:before="7" w:line="160" w:lineRule="exact"/>
        <w:rPr>
          <w:sz w:val="16"/>
          <w:szCs w:val="16"/>
        </w:rPr>
      </w:pPr>
    </w:p>
    <w:p w14:paraId="6ABBBDB7" w14:textId="77777777" w:rsidR="00934C91" w:rsidRDefault="005A562A">
      <w:pPr>
        <w:ind w:left="78" w:right="252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demos descriptions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details</w:t>
      </w:r>
    </w:p>
    <w:p w14:paraId="3F69F983" w14:textId="6D424D66" w:rsidR="00934C91" w:rsidRDefault="005A562A">
      <w:pPr>
        <w:spacing w:before="46"/>
        <w:ind w:left="78" w:right="1403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check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comments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super</w:t>
      </w:r>
      <w:ins w:id="119" w:author="D'ARRIGO ARIANNA" w:date="2022-06-23T17:53:00Z">
        <w:r w:rsidR="00B91BE7">
          <w:rPr>
            <w:rFonts w:ascii="Book Antiqua" w:eastAsia="Book Antiqua" w:hAnsi="Book Antiqua" w:cs="Book Antiqua"/>
            <w:w w:val="88"/>
            <w:sz w:val="18"/>
            <w:szCs w:val="18"/>
          </w:rPr>
          <w:t>C</w:t>
        </w:r>
      </w:ins>
      <w:r>
        <w:rPr>
          <w:rFonts w:ascii="Book Antiqua" w:eastAsia="Book Antiqua" w:hAnsi="Book Antiqua" w:cs="Book Antiqua"/>
          <w:w w:val="88"/>
          <w:sz w:val="18"/>
          <w:szCs w:val="18"/>
        </w:rPr>
        <w:t>ollider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code</w:t>
      </w:r>
    </w:p>
    <w:p w14:paraId="5F95DCDF" w14:textId="77777777" w:rsidR="00934C91" w:rsidRDefault="005A562A">
      <w:pPr>
        <w:spacing w:before="46"/>
        <w:ind w:left="78" w:right="3375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write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the </w:t>
      </w:r>
      <w:proofErr w:type="spellStart"/>
      <w:r>
        <w:rPr>
          <w:rFonts w:ascii="Book Antiqua" w:eastAsia="Book Antiqua" w:hAnsi="Book Antiqua" w:cs="Book Antiqua"/>
          <w:w w:val="89"/>
          <w:sz w:val="18"/>
          <w:szCs w:val="18"/>
        </w:rPr>
        <w:t>readMe</w:t>
      </w:r>
      <w:proofErr w:type="spellEnd"/>
    </w:p>
    <w:p w14:paraId="13473F64" w14:textId="77777777" w:rsidR="00934C91" w:rsidRDefault="005A562A">
      <w:pPr>
        <w:spacing w:before="46"/>
        <w:ind w:left="78" w:right="2976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fulfil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questionnaire</w:t>
      </w:r>
    </w:p>
    <w:p w14:paraId="2F5793C7" w14:textId="77777777" w:rsidR="00934C91" w:rsidRDefault="005A562A">
      <w:pPr>
        <w:spacing w:before="46"/>
        <w:ind w:left="78" w:right="162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6"/>
          <w:sz w:val="18"/>
          <w:szCs w:val="18"/>
        </w:rPr>
        <w:t>do</w:t>
      </w:r>
      <w:r>
        <w:rPr>
          <w:rFonts w:ascii="Book Antiqua" w:eastAsia="Book Antiqua" w:hAnsi="Book Antiqua" w:cs="Book Antiqua"/>
          <w:spacing w:val="6"/>
          <w:w w:val="8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schematic</w:t>
      </w:r>
      <w:r>
        <w:rPr>
          <w:rFonts w:ascii="Book Antiqua" w:eastAsia="Book Antiqua" w:hAnsi="Book Antiqua" w:cs="Book Antiqua"/>
          <w:spacing w:val="4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whole architecture</w:t>
      </w:r>
      <w:del w:id="120" w:author="D'ARRIGO ARIANNA" w:date="2022-06-23T17:47:00Z">
        <w:r w:rsidDel="0004408D">
          <w:rPr>
            <w:rFonts w:ascii="Book Antiqua" w:eastAsia="Book Antiqua" w:hAnsi="Book Antiqua" w:cs="Book Antiqua"/>
            <w:w w:val="90"/>
            <w:sz w:val="18"/>
            <w:szCs w:val="18"/>
          </w:rPr>
          <w:delText>c</w:delText>
        </w:r>
      </w:del>
    </w:p>
    <w:p w14:paraId="4DCD18D3" w14:textId="77777777" w:rsidR="00934C91" w:rsidRDefault="005A562A">
      <w:pPr>
        <w:spacing w:before="46"/>
        <w:ind w:left="78" w:right="3230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ackn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wledgements</w:t>
      </w:r>
    </w:p>
    <w:p w14:paraId="503E4732" w14:textId="77777777" w:rsidR="00934C91" w:rsidRDefault="005A562A">
      <w:pPr>
        <w:spacing w:before="46"/>
        <w:ind w:left="78" w:right="4042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w w:val="146"/>
          <w:sz w:val="18"/>
          <w:szCs w:val="18"/>
        </w:rPr>
        <w:t>•</w:t>
      </w:r>
      <w:r>
        <w:rPr>
          <w:spacing w:val="48"/>
          <w:w w:val="14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abstract</w:t>
      </w:r>
    </w:p>
    <w:p w14:paraId="003E1C44" w14:textId="77777777" w:rsidR="00934C91" w:rsidRDefault="00934C91">
      <w:pPr>
        <w:spacing w:before="7" w:line="140" w:lineRule="exact"/>
        <w:rPr>
          <w:sz w:val="14"/>
          <w:szCs w:val="14"/>
        </w:rPr>
      </w:pPr>
    </w:p>
    <w:p w14:paraId="69CEFAAC" w14:textId="77777777" w:rsidR="00934C91" w:rsidRDefault="00934C91">
      <w:pPr>
        <w:spacing w:line="200" w:lineRule="exact"/>
      </w:pPr>
    </w:p>
    <w:p w14:paraId="44738B80" w14:textId="77777777" w:rsidR="00934C91" w:rsidRDefault="005A562A">
      <w:pPr>
        <w:ind w:left="1652" w:right="1752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7. </w:t>
      </w:r>
      <w:r>
        <w:rPr>
          <w:spacing w:val="17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REFERENCES</w:t>
      </w:r>
    </w:p>
    <w:p w14:paraId="1FBB8EC2" w14:textId="77777777" w:rsidR="00934C91" w:rsidRDefault="00934C91">
      <w:pPr>
        <w:spacing w:before="15" w:line="200" w:lineRule="exact"/>
      </w:pPr>
    </w:p>
    <w:p w14:paraId="79607979" w14:textId="77777777" w:rsidR="00934C91" w:rsidRDefault="005A562A">
      <w:pPr>
        <w:spacing w:line="200" w:lineRule="exact"/>
        <w:ind w:left="398" w:right="67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[1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]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R.</w:t>
      </w:r>
      <w:proofErr w:type="gramEnd"/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Medeiros,</w:t>
      </w:r>
      <w:r>
        <w:rPr>
          <w:rFonts w:ascii="Book Antiqua" w:eastAsia="Book Antiqua" w:hAnsi="Book Antiqua" w:cs="Book Antiqua"/>
          <w:spacing w:val="1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Cal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"/>
          <w:w w:val="90"/>
          <w:sz w:val="18"/>
          <w:szCs w:val="18"/>
        </w:rPr>
        <w:t>g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ario,</w:t>
      </w:r>
      <w:r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G.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Cabral,</w:t>
      </w:r>
      <w:r>
        <w:rPr>
          <w:rFonts w:ascii="Book Antiqua" w:eastAsia="Book Antiqua" w:hAnsi="Book Antiqua" w:cs="Book Antiqua"/>
          <w:spacing w:val="1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G.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 xml:space="preserve">Ramalho, </w:t>
      </w:r>
      <w:r>
        <w:rPr>
          <w:rFonts w:ascii="Book Antiqua" w:eastAsia="Book Antiqua" w:hAnsi="Book Antiqua" w:cs="Book Antiqua"/>
          <w:sz w:val="18"/>
          <w:szCs w:val="18"/>
        </w:rPr>
        <w:t xml:space="preserve">“Chal- </w:t>
      </w:r>
      <w:proofErr w:type="spellStart"/>
      <w:r>
        <w:rPr>
          <w:rFonts w:ascii="Book Antiqua" w:eastAsia="Book Antiqua" w:hAnsi="Book Antiqua" w:cs="Book Antiqua"/>
          <w:w w:val="90"/>
          <w:sz w:val="18"/>
          <w:szCs w:val="18"/>
        </w:rPr>
        <w:t>lenges</w:t>
      </w:r>
      <w:proofErr w:type="spellEnd"/>
      <w:r>
        <w:rPr>
          <w:rFonts w:ascii="Book Antiqua" w:eastAsia="Book Antiqua" w:hAnsi="Book Antiqua" w:cs="Book Antiqua"/>
          <w:spacing w:val="2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designing</w:t>
      </w:r>
      <w:r>
        <w:rPr>
          <w:rFonts w:ascii="Book Antiqua" w:eastAsia="Book Antiqua" w:hAnsi="Book Antiqua" w:cs="Book Antiqua"/>
          <w:spacing w:val="3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2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inter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f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aces </w:t>
      </w:r>
      <w:r>
        <w:rPr>
          <w:rFonts w:ascii="Book Antiqua" w:eastAsia="Book Antiqua" w:hAnsi="Book Antiqua" w:cs="Book Antiqua"/>
          <w:spacing w:val="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29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92"/>
          <w:sz w:val="18"/>
          <w:szCs w:val="18"/>
        </w:rPr>
        <w:t>e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xpression</w:t>
      </w:r>
      <w:r>
        <w:rPr>
          <w:rFonts w:ascii="Book Antiqua" w:eastAsia="Book Antiqua" w:hAnsi="Book Antiqua" w:cs="Book Antiqua"/>
          <w:spacing w:val="-13"/>
          <w:w w:val="90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”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International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Confe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>ence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Design,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User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Experienc</w:t>
      </w:r>
      <w:r>
        <w:rPr>
          <w:spacing w:val="-2"/>
          <w:sz w:val="18"/>
          <w:szCs w:val="18"/>
        </w:rPr>
        <w:t>e</w:t>
      </w:r>
      <w:r>
        <w:rPr>
          <w:sz w:val="18"/>
          <w:szCs w:val="18"/>
        </w:rPr>
        <w:t>,</w:t>
      </w:r>
      <w:r>
        <w:rPr>
          <w:spacing w:val="-2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 xml:space="preserve">and </w:t>
      </w:r>
      <w:r>
        <w:rPr>
          <w:sz w:val="18"/>
          <w:szCs w:val="18"/>
        </w:rPr>
        <w:t>Usability</w:t>
      </w:r>
      <w:r>
        <w:rPr>
          <w:rFonts w:ascii="Book Antiqua" w:eastAsia="Book Antiqua" w:hAnsi="Book Antiqua" w:cs="Book Antiqua"/>
          <w:sz w:val="18"/>
          <w:szCs w:val="18"/>
        </w:rPr>
        <w:t xml:space="preserve">.  </w:t>
      </w:r>
      <w:r>
        <w:rPr>
          <w:rFonts w:ascii="Book Antiqua" w:eastAsia="Book Antiqua" w:hAnsi="Book Antiqua" w:cs="Book Antiqua"/>
          <w:spacing w:val="3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Springe</w:t>
      </w:r>
      <w:r>
        <w:rPr>
          <w:rFonts w:ascii="Book Antiqua" w:eastAsia="Book Antiqua" w:hAnsi="Book Antiqua" w:cs="Book Antiqua"/>
          <w:spacing w:val="-6"/>
          <w:w w:val="89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9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2014,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pp.</w:t>
      </w:r>
      <w:r>
        <w:rPr>
          <w:rFonts w:ascii="Book Antiqua" w:eastAsia="Book Antiqua" w:hAnsi="Book Antiqua" w:cs="Book Antiqua"/>
          <w:spacing w:val="7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643–652.</w:t>
      </w:r>
    </w:p>
    <w:p w14:paraId="0520FE5D" w14:textId="77777777" w:rsidR="00934C91" w:rsidRDefault="00934C91">
      <w:pPr>
        <w:spacing w:before="10" w:line="100" w:lineRule="exact"/>
        <w:rPr>
          <w:sz w:val="10"/>
          <w:szCs w:val="10"/>
        </w:rPr>
      </w:pPr>
    </w:p>
    <w:p w14:paraId="5DCADC5F" w14:textId="77777777" w:rsidR="00934C91" w:rsidRDefault="005A562A">
      <w:pPr>
        <w:spacing w:line="200" w:lineRule="exact"/>
        <w:ind w:left="398" w:right="68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[2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]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E.</w:t>
      </w:r>
      <w:proofErr w:type="gramEnd"/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R.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Miranda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M.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M.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anderl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y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9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“N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spacing w:val="-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digital</w:t>
      </w:r>
      <w:r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12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in-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struments</w:t>
      </w:r>
      <w:proofErr w:type="spellEnd"/>
      <w:r>
        <w:rPr>
          <w:rFonts w:ascii="Book Antiqua" w:eastAsia="Book Antiqua" w:hAnsi="Book Antiqua" w:cs="Book Antiqua"/>
          <w:w w:val="87"/>
          <w:sz w:val="18"/>
          <w:szCs w:val="18"/>
        </w:rPr>
        <w:t>: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interaction</w:t>
      </w:r>
      <w:r>
        <w:rPr>
          <w:rFonts w:ascii="Book Antiqua" w:eastAsia="Book Antiqua" w:hAnsi="Book Antiqua" w:cs="Book Antiqua"/>
          <w:spacing w:val="14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b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yond the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>k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e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yboard</w:t>
      </w:r>
      <w:r>
        <w:rPr>
          <w:rFonts w:ascii="Book Antiqua" w:eastAsia="Book Antiqua" w:hAnsi="Book Antiqua" w:cs="Book Antiqua"/>
          <w:spacing w:val="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(com-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puter</w:t>
      </w:r>
      <w:proofErr w:type="spellEnd"/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2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 digital</w:t>
      </w:r>
      <w:r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audio</w:t>
      </w:r>
      <w:r>
        <w:rPr>
          <w:rFonts w:ascii="Book Antiqua" w:eastAsia="Book Antiqua" w:hAnsi="Book Antiqua" w:cs="Book Antiqua"/>
          <w:spacing w:val="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series)</w:t>
      </w:r>
      <w:r>
        <w:rPr>
          <w:rFonts w:ascii="Book Antiqua" w:eastAsia="Book Antiqua" w:hAnsi="Book Antiqua" w:cs="Book Antiqua"/>
          <w:spacing w:val="-11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3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2006.</w:t>
      </w:r>
    </w:p>
    <w:p w14:paraId="4A751741" w14:textId="77777777" w:rsidR="00934C91" w:rsidRDefault="00934C91">
      <w:pPr>
        <w:spacing w:before="10" w:line="100" w:lineRule="exact"/>
        <w:rPr>
          <w:sz w:val="10"/>
          <w:szCs w:val="10"/>
        </w:rPr>
      </w:pPr>
    </w:p>
    <w:p w14:paraId="090A044A" w14:textId="77777777" w:rsidR="00934C91" w:rsidRDefault="005A562A">
      <w:pPr>
        <w:spacing w:line="200" w:lineRule="exact"/>
        <w:ind w:left="398" w:right="68" w:hanging="309"/>
        <w:jc w:val="both"/>
        <w:rPr>
          <w:rFonts w:ascii="Book Antiqua" w:eastAsia="Book Antiqua" w:hAnsi="Book Antiqua" w:cs="Book Antiqua"/>
          <w:sz w:val="18"/>
          <w:szCs w:val="18"/>
        </w:rPr>
        <w:sectPr w:rsidR="00934C91">
          <w:pgSz w:w="12240" w:h="15840"/>
          <w:pgMar w:top="920" w:right="960" w:bottom="280" w:left="980" w:header="725" w:footer="0" w:gutter="0"/>
          <w:cols w:num="2" w:space="720" w:equalWidth="0">
            <w:col w:w="4928" w:space="453"/>
            <w:col w:w="4919"/>
          </w:cols>
        </w:sectPr>
      </w:pPr>
      <w:r>
        <w:rPr>
          <w:rFonts w:ascii="Book Antiqua" w:eastAsia="Book Antiqua" w:hAnsi="Book Antiqua" w:cs="Book Antiqua"/>
          <w:sz w:val="18"/>
          <w:szCs w:val="18"/>
        </w:rPr>
        <w:t>[3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]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I.</w:t>
      </w:r>
      <w:proofErr w:type="gramEnd"/>
      <w:r>
        <w:rPr>
          <w:rFonts w:ascii="Book Antiqua" w:eastAsia="Book Antiqua" w:hAnsi="Book Antiqua" w:cs="Book Antiqua"/>
          <w:spacing w:val="3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Be</w:t>
      </w:r>
      <w:r>
        <w:rPr>
          <w:rFonts w:ascii="Book Antiqua" w:eastAsia="Book Antiqua" w:hAnsi="Book Antiqua" w:cs="Book Antiqua"/>
          <w:spacing w:val="-3"/>
          <w:w w:val="91"/>
          <w:sz w:val="18"/>
          <w:szCs w:val="18"/>
        </w:rPr>
        <w:t>r</w:t>
      </w:r>
      <w:r>
        <w:rPr>
          <w:rFonts w:ascii="Book Antiqua" w:eastAsia="Book Antiqua" w:hAnsi="Book Antiqua" w:cs="Book Antiqua"/>
          <w:w w:val="91"/>
          <w:sz w:val="18"/>
          <w:szCs w:val="18"/>
        </w:rPr>
        <w:t xml:space="preserve">gstrom, </w:t>
      </w:r>
      <w:r>
        <w:rPr>
          <w:rFonts w:ascii="Book Antiqua" w:eastAsia="Book Antiqua" w:hAnsi="Book Antiqua" w:cs="Book Antiqua"/>
          <w:spacing w:val="11"/>
          <w:w w:val="9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A.</w:t>
      </w:r>
      <w:r>
        <w:rPr>
          <w:rFonts w:ascii="Book Antiqua" w:eastAsia="Book Antiqua" w:hAnsi="Book Antiqua" w:cs="Book Antiqua"/>
          <w:spacing w:val="2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Steed,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-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R.</w:t>
      </w:r>
      <w:r>
        <w:rPr>
          <w:rFonts w:ascii="Book Antiqua" w:eastAsia="Book Antiqua" w:hAnsi="Book Antiqua" w:cs="Book Antiqua"/>
          <w:spacing w:val="3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Lotto,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“Mutable </w:t>
      </w:r>
      <w:r>
        <w:rPr>
          <w:rFonts w:ascii="Book Antiqua" w:eastAsia="Book Antiqua" w:hAnsi="Book Antiqua" w:cs="Book Antiqua"/>
          <w:spacing w:val="10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mapping: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gradual</w:t>
      </w:r>
      <w:r>
        <w:rPr>
          <w:rFonts w:ascii="Book Antiqua" w:eastAsia="Book Antiqua" w:hAnsi="Book Antiqua" w:cs="Book Antiqua"/>
          <w:spacing w:val="-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re-routing</w:t>
      </w:r>
      <w:r>
        <w:rPr>
          <w:rFonts w:ascii="Book Antiqua" w:eastAsia="Book Antiqua" w:hAnsi="Book Antiqua" w:cs="Book Antiqua"/>
          <w:spacing w:val="12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osc</w:t>
      </w:r>
      <w:proofErr w:type="spellEnd"/>
      <w:r>
        <w:rPr>
          <w:rFonts w:ascii="Book Antiqua" w:eastAsia="Book Antiqua" w:hAnsi="Book Antiqua" w:cs="Book Antiqua"/>
          <w:spacing w:val="-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control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data</w:t>
      </w:r>
      <w:r>
        <w:rPr>
          <w:rFonts w:ascii="Book Antiqua" w:eastAsia="Book Antiqua" w:hAnsi="Book Antiqua" w:cs="Book Antiqua"/>
          <w:spacing w:val="-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as</w:t>
      </w:r>
      <w:r>
        <w:rPr>
          <w:rFonts w:ascii="Book Antiqua" w:eastAsia="Book Antiqua" w:hAnsi="Book Antiqua" w:cs="Book Antiqua"/>
          <w:spacing w:val="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form</w:t>
      </w:r>
      <w:r>
        <w:rPr>
          <w:rFonts w:ascii="Book Antiqua" w:eastAsia="Book Antiqua" w:hAnsi="Book Antiqua" w:cs="Book Antiqua"/>
          <w:spacing w:val="3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artistic</w:t>
      </w:r>
      <w:r>
        <w:rPr>
          <w:rFonts w:ascii="Book Antiqua" w:eastAsia="Book Antiqua" w:hAnsi="Book Antiqua" w:cs="Book Antiqua"/>
          <w:spacing w:val="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9"/>
          <w:sz w:val="18"/>
          <w:szCs w:val="18"/>
        </w:rPr>
        <w:t>formance</w:t>
      </w:r>
      <w:proofErr w:type="spellEnd"/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1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01</w:t>
      </w:r>
      <w:r>
        <w:rPr>
          <w:rFonts w:ascii="Book Antiqua" w:eastAsia="Book Antiqua" w:hAnsi="Book Antiqua" w:cs="Book Antiqua"/>
          <w:spacing w:val="-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2009,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>pp.</w:t>
      </w:r>
      <w:r>
        <w:rPr>
          <w:rFonts w:ascii="Book Antiqua" w:eastAsia="Book Antiqua" w:hAnsi="Book Antiqua" w:cs="Book Antiqua"/>
          <w:spacing w:val="7"/>
          <w:w w:val="8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290–293.</w:t>
      </w:r>
    </w:p>
    <w:p w14:paraId="60533F08" w14:textId="77777777" w:rsidR="00934C91" w:rsidRDefault="00934C91">
      <w:pPr>
        <w:spacing w:before="4" w:line="100" w:lineRule="exact"/>
        <w:rPr>
          <w:sz w:val="11"/>
          <w:szCs w:val="11"/>
        </w:rPr>
      </w:pPr>
    </w:p>
    <w:p w14:paraId="74A5FFED" w14:textId="77777777" w:rsidR="00934C91" w:rsidRDefault="00934C91">
      <w:pPr>
        <w:spacing w:line="200" w:lineRule="exact"/>
      </w:pPr>
    </w:p>
    <w:p w14:paraId="1F582820" w14:textId="77777777" w:rsidR="00934C91" w:rsidRDefault="00934C91">
      <w:pPr>
        <w:spacing w:line="200" w:lineRule="exact"/>
      </w:pPr>
    </w:p>
    <w:p w14:paraId="14082560" w14:textId="77777777" w:rsidR="00934C91" w:rsidRDefault="005A562A">
      <w:pPr>
        <w:spacing w:before="31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[4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] 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J.</w:t>
      </w:r>
      <w:proofErr w:type="gramEnd"/>
      <w:r>
        <w:rPr>
          <w:rFonts w:ascii="Book Antiqua" w:eastAsia="Book Antiqua" w:hAnsi="Book Antiqua" w:cs="Book Antiqua"/>
          <w:spacing w:val="3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Borchers </w:t>
      </w:r>
      <w:r>
        <w:rPr>
          <w:rFonts w:ascii="Book Antiqua" w:eastAsia="Book Antiqua" w:hAnsi="Book Antiqua" w:cs="Book Antiqua"/>
          <w:spacing w:val="1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M.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Muhlhause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“Design  patterns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inte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r</w:t>
      </w:r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act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18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musical</w:t>
      </w:r>
      <w:r>
        <w:rPr>
          <w:rFonts w:ascii="Book Antiqua" w:eastAsia="Book Antiqua" w:hAnsi="Book Antiqua" w:cs="Book Antiqua"/>
          <w:spacing w:val="13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systems</w:t>
      </w:r>
      <w:r>
        <w:rPr>
          <w:rFonts w:ascii="Book Antiqua" w:eastAsia="Book Antiqua" w:hAnsi="Book Antiqua" w:cs="Book Antiqua"/>
          <w:spacing w:val="-12"/>
          <w:w w:val="90"/>
          <w:sz w:val="18"/>
          <w:szCs w:val="18"/>
        </w:rPr>
        <w:t>,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sz w:val="18"/>
          <w:szCs w:val="18"/>
        </w:rPr>
        <w:t>IEEE</w:t>
      </w:r>
      <w:r>
        <w:rPr>
          <w:spacing w:val="5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MultiMedia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>ol.</w:t>
      </w:r>
      <w:r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5,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no.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3,</w:t>
      </w:r>
      <w:r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pp.</w:t>
      </w:r>
    </w:p>
    <w:p w14:paraId="178E8DDF" w14:textId="77777777" w:rsidR="00934C91" w:rsidRDefault="005A562A">
      <w:pPr>
        <w:ind w:left="507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36–46,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1998.</w:t>
      </w:r>
    </w:p>
    <w:p w14:paraId="52E56E1D" w14:textId="77777777" w:rsidR="00934C91" w:rsidRDefault="0073113F">
      <w:pPr>
        <w:spacing w:before="70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pict w14:anchorId="69FF3787">
          <v:group id="_x0000_s1028" style="position:absolute;left:0;text-align:left;margin-left:110.75pt;margin-top:74.1pt;width:2.7pt;height:0;z-index:-251658240;mso-position-horizontal-relative:page" coordorigin="2215,1482" coordsize="54,0">
            <v:shape id="_x0000_s1029" style="position:absolute;left:2215;top:1482;width:54;height:0" coordorigin="2215,1482" coordsize="54,0" path="m2215,1482r54,e" filled="f" strokeweight=".14042mm">
              <v:path arrowok="t"/>
            </v:shape>
            <w10:wrap anchorx="page"/>
          </v:group>
        </w:pict>
      </w:r>
      <w:r w:rsidR="005A562A">
        <w:rPr>
          <w:rFonts w:ascii="Book Antiqua" w:eastAsia="Book Antiqua" w:hAnsi="Book Antiqua" w:cs="Book Antiqua"/>
          <w:sz w:val="18"/>
          <w:szCs w:val="18"/>
        </w:rPr>
        <w:t>[5</w:t>
      </w:r>
      <w:proofErr w:type="gramStart"/>
      <w:r w:rsidR="005A562A">
        <w:rPr>
          <w:rFonts w:ascii="Book Antiqua" w:eastAsia="Book Antiqua" w:hAnsi="Book Antiqua" w:cs="Book Antiqua"/>
          <w:sz w:val="18"/>
          <w:szCs w:val="18"/>
        </w:rPr>
        <w:t xml:space="preserve">] </w:t>
      </w:r>
      <w:r w:rsidR="005A562A"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23"/>
          <w:sz w:val="18"/>
          <w:szCs w:val="18"/>
        </w:rPr>
        <w:t>Y</w:t>
      </w:r>
      <w:r w:rsidR="005A562A">
        <w:rPr>
          <w:rFonts w:ascii="Book Antiqua" w:eastAsia="Book Antiqua" w:hAnsi="Book Antiqua" w:cs="Book Antiqua"/>
          <w:sz w:val="18"/>
          <w:szCs w:val="18"/>
        </w:rPr>
        <w:t>.</w:t>
      </w:r>
      <w:proofErr w:type="gramEnd"/>
      <w:r w:rsidR="005A562A">
        <w:rPr>
          <w:rFonts w:ascii="Book Antiqua" w:eastAsia="Book Antiqua" w:hAnsi="Book Antiqua" w:cs="Book Antiqua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proofErr w:type="spellStart"/>
      <w:r w:rsidR="005A562A">
        <w:rPr>
          <w:rFonts w:ascii="Book Antiqua" w:eastAsia="Book Antiqua" w:hAnsi="Book Antiqua" w:cs="Book Antiqua"/>
          <w:sz w:val="18"/>
          <w:szCs w:val="18"/>
        </w:rPr>
        <w:t>Ik</w:t>
      </w:r>
      <w:r w:rsidR="005A562A">
        <w:rPr>
          <w:rFonts w:ascii="Book Antiqua" w:eastAsia="Book Antiqua" w:hAnsi="Book Antiqua" w:cs="Book Antiqua"/>
          <w:spacing w:val="-3"/>
          <w:sz w:val="18"/>
          <w:szCs w:val="18"/>
        </w:rPr>
        <w:t>a</w:t>
      </w:r>
      <w:r w:rsidR="005A562A">
        <w:rPr>
          <w:rFonts w:ascii="Book Antiqua" w:eastAsia="Book Antiqua" w:hAnsi="Book Antiqua" w:cs="Book Antiqua"/>
          <w:spacing w:val="-2"/>
          <w:sz w:val="18"/>
          <w:szCs w:val="18"/>
        </w:rPr>
        <w:t>w</w:t>
      </w:r>
      <w:r w:rsidR="005A562A">
        <w:rPr>
          <w:rFonts w:ascii="Book Antiqua" w:eastAsia="Book Antiqua" w:hAnsi="Book Antiqua" w:cs="Book Antiqua"/>
          <w:sz w:val="18"/>
          <w:szCs w:val="18"/>
        </w:rPr>
        <w:t>a</w:t>
      </w:r>
      <w:proofErr w:type="spellEnd"/>
      <w:r w:rsidR="005A562A"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and A.</w:t>
      </w:r>
      <w:r w:rsidR="005A562A">
        <w:rPr>
          <w:rFonts w:ascii="Book Antiqua" w:eastAsia="Book Antiqua" w:hAnsi="Book Antiqua" w:cs="Book Antiqua"/>
          <w:spacing w:val="35"/>
          <w:sz w:val="18"/>
          <w:szCs w:val="18"/>
        </w:rPr>
        <w:t xml:space="preserve"> </w:t>
      </w:r>
      <w:proofErr w:type="gramStart"/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 xml:space="preserve">Matsuura, </w:t>
      </w:r>
      <w:r w:rsidR="005A562A">
        <w:rPr>
          <w:rFonts w:ascii="Book Antiqua" w:eastAsia="Book Antiqua" w:hAnsi="Book Antiqua" w:cs="Book Antiqua"/>
          <w:spacing w:val="6"/>
          <w:w w:val="9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>“</w:t>
      </w:r>
      <w:proofErr w:type="gramEnd"/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 xml:space="preserve">Playful </w:t>
      </w:r>
      <w:r w:rsidR="005A562A">
        <w:rPr>
          <w:rFonts w:ascii="Book Antiqua" w:eastAsia="Book Antiqua" w:hAnsi="Book Antiqua" w:cs="Book Antiqua"/>
          <w:spacing w:val="10"/>
          <w:w w:val="9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>audio-visual</w:t>
      </w:r>
      <w:r w:rsidR="005A562A">
        <w:rPr>
          <w:rFonts w:ascii="Book Antiqua" w:eastAsia="Book Antiqua" w:hAnsi="Book Antiqua" w:cs="Book Antiqua"/>
          <w:spacing w:val="30"/>
          <w:w w:val="90"/>
          <w:sz w:val="18"/>
          <w:szCs w:val="18"/>
        </w:rPr>
        <w:t xml:space="preserve"> </w:t>
      </w:r>
      <w:proofErr w:type="spellStart"/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>interac</w:t>
      </w:r>
      <w:proofErr w:type="spellEnd"/>
      <w:r w:rsidR="005A562A">
        <w:rPr>
          <w:rFonts w:ascii="Book Antiqua" w:eastAsia="Book Antiqua" w:hAnsi="Book Antiqua" w:cs="Book Antiqua"/>
          <w:w w:val="90"/>
          <w:sz w:val="18"/>
          <w:szCs w:val="18"/>
        </w:rPr>
        <w:t xml:space="preserve">- </w:t>
      </w:r>
      <w:proofErr w:type="spellStart"/>
      <w:r w:rsidR="005A562A">
        <w:rPr>
          <w:rFonts w:ascii="Book Antiqua" w:eastAsia="Book Antiqua" w:hAnsi="Book Antiqua" w:cs="Book Antiqua"/>
          <w:sz w:val="18"/>
          <w:szCs w:val="18"/>
        </w:rPr>
        <w:t>tion</w:t>
      </w:r>
      <w:proofErr w:type="spellEnd"/>
      <w:r w:rsidR="005A562A"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with</w:t>
      </w:r>
      <w:r w:rsidR="005A562A"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>spheroids</w:t>
      </w:r>
      <w:r w:rsidR="005A562A">
        <w:rPr>
          <w:rFonts w:ascii="Book Antiqua" w:eastAsia="Book Antiqua" w:hAnsi="Book Antiqua" w:cs="Book Antiqua"/>
          <w:spacing w:val="-11"/>
          <w:w w:val="87"/>
          <w:sz w:val="18"/>
          <w:szCs w:val="18"/>
        </w:rPr>
        <w:t>,</w:t>
      </w:r>
      <w:r w:rsidR="005A562A">
        <w:rPr>
          <w:rFonts w:ascii="Book Antiqua" w:eastAsia="Book Antiqua" w:hAnsi="Book Antiqua" w:cs="Book Antiqua"/>
          <w:w w:val="87"/>
          <w:sz w:val="18"/>
          <w:szCs w:val="18"/>
        </w:rPr>
        <w:t xml:space="preserve">”   </w:t>
      </w:r>
      <w:r w:rsidR="005A562A">
        <w:rPr>
          <w:rFonts w:ascii="Book Antiqua" w:eastAsia="Book Antiqua" w:hAnsi="Book Antiqua" w:cs="Book Antiqua"/>
          <w:sz w:val="18"/>
          <w:szCs w:val="18"/>
        </w:rPr>
        <w:t>in</w:t>
      </w:r>
      <w:r w:rsidR="005A562A">
        <w:rPr>
          <w:rFonts w:ascii="Book Antiqua" w:eastAsia="Book Antiqua" w:hAnsi="Book Antiqua" w:cs="Book Antiqua"/>
          <w:spacing w:val="33"/>
          <w:sz w:val="18"/>
          <w:szCs w:val="18"/>
        </w:rPr>
        <w:t xml:space="preserve"> </w:t>
      </w:r>
      <w:r w:rsidR="005A562A">
        <w:rPr>
          <w:sz w:val="18"/>
          <w:szCs w:val="18"/>
        </w:rPr>
        <w:t>P</w:t>
      </w:r>
      <w:r w:rsidR="005A562A">
        <w:rPr>
          <w:spacing w:val="-8"/>
          <w:sz w:val="18"/>
          <w:szCs w:val="18"/>
        </w:rPr>
        <w:t>r</w:t>
      </w:r>
      <w:r w:rsidR="005A562A">
        <w:rPr>
          <w:sz w:val="18"/>
          <w:szCs w:val="18"/>
        </w:rPr>
        <w:t xml:space="preserve">oceedings </w:t>
      </w:r>
      <w:r w:rsidR="005A562A">
        <w:rPr>
          <w:spacing w:val="19"/>
          <w:sz w:val="18"/>
          <w:szCs w:val="18"/>
        </w:rPr>
        <w:t xml:space="preserve"> </w:t>
      </w:r>
      <w:r w:rsidR="005A562A">
        <w:rPr>
          <w:sz w:val="18"/>
          <w:szCs w:val="18"/>
        </w:rPr>
        <w:t>of</w:t>
      </w:r>
      <w:r w:rsidR="005A562A">
        <w:rPr>
          <w:spacing w:val="41"/>
          <w:sz w:val="18"/>
          <w:szCs w:val="18"/>
        </w:rPr>
        <w:t xml:space="preserve"> </w:t>
      </w:r>
      <w:r w:rsidR="005A562A">
        <w:rPr>
          <w:sz w:val="18"/>
          <w:szCs w:val="18"/>
        </w:rPr>
        <w:t xml:space="preserve">the </w:t>
      </w:r>
      <w:r w:rsidR="005A562A">
        <w:rPr>
          <w:spacing w:val="5"/>
          <w:sz w:val="18"/>
          <w:szCs w:val="18"/>
        </w:rPr>
        <w:t xml:space="preserve"> </w:t>
      </w:r>
      <w:r w:rsidR="005A562A">
        <w:rPr>
          <w:w w:val="103"/>
          <w:sz w:val="18"/>
          <w:szCs w:val="18"/>
        </w:rPr>
        <w:t xml:space="preserve">International </w:t>
      </w:r>
      <w:r w:rsidR="005A562A">
        <w:rPr>
          <w:sz w:val="18"/>
          <w:szCs w:val="18"/>
        </w:rPr>
        <w:t>Confe</w:t>
      </w:r>
      <w:r w:rsidR="005A562A">
        <w:rPr>
          <w:spacing w:val="-7"/>
          <w:sz w:val="18"/>
          <w:szCs w:val="18"/>
        </w:rPr>
        <w:t>r</w:t>
      </w:r>
      <w:r w:rsidR="005A562A">
        <w:rPr>
          <w:sz w:val="18"/>
          <w:szCs w:val="18"/>
        </w:rPr>
        <w:t xml:space="preserve">ence </w:t>
      </w:r>
      <w:r w:rsidR="005A562A">
        <w:rPr>
          <w:spacing w:val="30"/>
          <w:sz w:val="18"/>
          <w:szCs w:val="18"/>
        </w:rPr>
        <w:t xml:space="preserve"> </w:t>
      </w:r>
      <w:r w:rsidR="005A562A">
        <w:rPr>
          <w:sz w:val="18"/>
          <w:szCs w:val="18"/>
        </w:rPr>
        <w:t xml:space="preserve">on </w:t>
      </w:r>
      <w:r w:rsidR="005A562A">
        <w:rPr>
          <w:spacing w:val="36"/>
          <w:sz w:val="18"/>
          <w:szCs w:val="18"/>
        </w:rPr>
        <w:t xml:space="preserve"> </w:t>
      </w:r>
      <w:r w:rsidR="005A562A">
        <w:rPr>
          <w:sz w:val="18"/>
          <w:szCs w:val="18"/>
        </w:rPr>
        <w:t>N</w:t>
      </w:r>
      <w:r w:rsidR="005A562A">
        <w:rPr>
          <w:spacing w:val="-3"/>
          <w:sz w:val="18"/>
          <w:szCs w:val="18"/>
        </w:rPr>
        <w:t>e</w:t>
      </w:r>
      <w:r w:rsidR="005A562A">
        <w:rPr>
          <w:sz w:val="18"/>
          <w:szCs w:val="18"/>
        </w:rPr>
        <w:t xml:space="preserve">w </w:t>
      </w:r>
      <w:r w:rsidR="005A562A">
        <w:rPr>
          <w:spacing w:val="17"/>
          <w:sz w:val="18"/>
          <w:szCs w:val="18"/>
        </w:rPr>
        <w:t xml:space="preserve"> </w:t>
      </w:r>
      <w:r w:rsidR="005A562A">
        <w:rPr>
          <w:sz w:val="18"/>
          <w:szCs w:val="18"/>
        </w:rPr>
        <w:t xml:space="preserve">Interfaces   for </w:t>
      </w:r>
      <w:r w:rsidR="005A562A">
        <w:rPr>
          <w:spacing w:val="36"/>
          <w:sz w:val="18"/>
          <w:szCs w:val="18"/>
        </w:rPr>
        <w:t xml:space="preserve"> </w:t>
      </w:r>
      <w:r w:rsidR="005A562A">
        <w:rPr>
          <w:sz w:val="18"/>
          <w:szCs w:val="18"/>
        </w:rPr>
        <w:t xml:space="preserve">Musical </w:t>
      </w:r>
      <w:r w:rsidR="005A562A">
        <w:rPr>
          <w:spacing w:val="32"/>
          <w:sz w:val="18"/>
          <w:szCs w:val="18"/>
        </w:rPr>
        <w:t xml:space="preserve"> </w:t>
      </w:r>
      <w:r w:rsidR="005A562A">
        <w:rPr>
          <w:sz w:val="18"/>
          <w:szCs w:val="18"/>
        </w:rPr>
        <w:t>Exp</w:t>
      </w:r>
      <w:r w:rsidR="005A562A">
        <w:rPr>
          <w:spacing w:val="-7"/>
          <w:sz w:val="18"/>
          <w:szCs w:val="18"/>
        </w:rPr>
        <w:t>r</w:t>
      </w:r>
      <w:r w:rsidR="005A562A">
        <w:rPr>
          <w:sz w:val="18"/>
          <w:szCs w:val="18"/>
        </w:rPr>
        <w:t>ession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, R. </w:t>
      </w:r>
      <w:r w:rsidR="005A562A">
        <w:rPr>
          <w:rFonts w:ascii="Book Antiqua" w:eastAsia="Book Antiqua" w:hAnsi="Book Antiqua" w:cs="Book Antiqua"/>
          <w:spacing w:val="24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Michon</w:t>
      </w:r>
      <w:r w:rsidR="005A562A">
        <w:rPr>
          <w:rFonts w:ascii="Book Antiqua" w:eastAsia="Book Antiqua" w:hAnsi="Book Antiqua" w:cs="Book Antiqua"/>
          <w:spacing w:val="1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and</w:t>
      </w:r>
      <w:r w:rsidR="005A562A">
        <w:rPr>
          <w:rFonts w:ascii="Book Antiqua" w:eastAsia="Book Antiqua" w:hAnsi="Book Antiqua" w:cs="Book Antiqua"/>
          <w:spacing w:val="2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pacing w:val="-14"/>
          <w:sz w:val="18"/>
          <w:szCs w:val="18"/>
        </w:rPr>
        <w:t>F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. </w:t>
      </w:r>
      <w:r w:rsidR="005A562A">
        <w:rPr>
          <w:rFonts w:ascii="Book Antiqua" w:eastAsia="Book Antiqua" w:hAnsi="Book Antiqua" w:cs="Book Antiqua"/>
          <w:spacing w:val="2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Schroede</w:t>
      </w:r>
      <w:r w:rsidR="005A562A">
        <w:rPr>
          <w:rFonts w:ascii="Book Antiqua" w:eastAsia="Book Antiqua" w:hAnsi="Book Antiqua" w:cs="Book Antiqua"/>
          <w:spacing w:val="-7"/>
          <w:sz w:val="18"/>
          <w:szCs w:val="18"/>
        </w:rPr>
        <w:t>r</w:t>
      </w:r>
      <w:r w:rsidR="005A562A">
        <w:rPr>
          <w:rFonts w:ascii="Book Antiqua" w:eastAsia="Book Antiqua" w:hAnsi="Book Antiqua" w:cs="Book Antiqua"/>
          <w:sz w:val="18"/>
          <w:szCs w:val="18"/>
        </w:rPr>
        <w:t>,</w:t>
      </w:r>
      <w:r w:rsidR="005A562A"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Eds.   </w:t>
      </w:r>
      <w:r w:rsidR="005A562A">
        <w:rPr>
          <w:rFonts w:ascii="Book Antiqua" w:eastAsia="Book Antiqua" w:hAnsi="Book Antiqua" w:cs="Book Antiqua"/>
          <w:spacing w:val="32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Birmingham,</w:t>
      </w:r>
      <w:r w:rsidR="005A562A"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UK: Birmingham</w:t>
      </w:r>
      <w:r w:rsidR="005A562A">
        <w:rPr>
          <w:rFonts w:ascii="Book Antiqua" w:eastAsia="Book Antiqua" w:hAnsi="Book Antiqua" w:cs="Book Antiqua"/>
          <w:spacing w:val="-15"/>
          <w:sz w:val="18"/>
          <w:szCs w:val="18"/>
        </w:rPr>
        <w:t xml:space="preserve"> </w:t>
      </w:r>
      <w:proofErr w:type="gramStart"/>
      <w:r w:rsidR="005A562A">
        <w:rPr>
          <w:rFonts w:ascii="Book Antiqua" w:eastAsia="Book Antiqua" w:hAnsi="Book Antiqua" w:cs="Book Antiqua"/>
          <w:sz w:val="18"/>
          <w:szCs w:val="18"/>
        </w:rPr>
        <w:t xml:space="preserve">City </w:t>
      </w:r>
      <w:r w:rsidR="005A562A">
        <w:rPr>
          <w:rFonts w:ascii="Book Antiqua" w:eastAsia="Book Antiqua" w:hAnsi="Book Antiqua" w:cs="Book Antiqua"/>
          <w:spacing w:val="10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>Un</w:t>
      </w:r>
      <w:r w:rsidR="005A562A">
        <w:rPr>
          <w:rFonts w:ascii="Book Antiqua" w:eastAsia="Book Antiqua" w:hAnsi="Book Antiqua" w:cs="Book Antiqua"/>
          <w:spacing w:val="-4"/>
          <w:sz w:val="18"/>
          <w:szCs w:val="18"/>
        </w:rPr>
        <w:t>i</w:t>
      </w:r>
      <w:r w:rsidR="005A562A"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 w:rsidR="005A562A">
        <w:rPr>
          <w:rFonts w:ascii="Book Antiqua" w:eastAsia="Book Antiqua" w:hAnsi="Book Antiqua" w:cs="Book Antiqua"/>
          <w:sz w:val="18"/>
          <w:szCs w:val="18"/>
        </w:rPr>
        <w:t>ersit</w:t>
      </w:r>
      <w:r w:rsidR="005A562A">
        <w:rPr>
          <w:rFonts w:ascii="Book Antiqua" w:eastAsia="Book Antiqua" w:hAnsi="Book Antiqua" w:cs="Book Antiqua"/>
          <w:spacing w:val="-12"/>
          <w:sz w:val="18"/>
          <w:szCs w:val="18"/>
        </w:rPr>
        <w:t>y</w:t>
      </w:r>
      <w:proofErr w:type="gramEnd"/>
      <w:r w:rsidR="005A562A">
        <w:rPr>
          <w:rFonts w:ascii="Book Antiqua" w:eastAsia="Book Antiqua" w:hAnsi="Book Antiqua" w:cs="Book Antiqua"/>
          <w:sz w:val="18"/>
          <w:szCs w:val="18"/>
        </w:rPr>
        <w:t>,</w:t>
      </w:r>
      <w:r w:rsidR="005A562A"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July </w:t>
      </w:r>
      <w:r w:rsidR="005A562A">
        <w:rPr>
          <w:rFonts w:ascii="Book Antiqua" w:eastAsia="Book Antiqua" w:hAnsi="Book Antiqua" w:cs="Book Antiqua"/>
          <w:spacing w:val="18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2020,  </w:t>
      </w:r>
      <w:r w:rsidR="005A562A">
        <w:rPr>
          <w:rFonts w:ascii="Book Antiqua" w:eastAsia="Book Antiqua" w:hAnsi="Book Antiqua" w:cs="Book Antiqua"/>
          <w:spacing w:val="12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pp. </w:t>
      </w:r>
      <w:r w:rsidR="005A562A"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 w:rsidR="005A562A">
        <w:rPr>
          <w:rFonts w:ascii="Book Antiqua" w:eastAsia="Book Antiqua" w:hAnsi="Book Antiqua" w:cs="Book Antiqua"/>
          <w:sz w:val="18"/>
          <w:szCs w:val="18"/>
        </w:rPr>
        <w:t xml:space="preserve">188–189. </w:t>
      </w:r>
      <w:r w:rsidR="005A562A">
        <w:rPr>
          <w:rFonts w:ascii="Book Antiqua" w:eastAsia="Book Antiqua" w:hAnsi="Book Antiqua" w:cs="Book Antiqua"/>
          <w:w w:val="91"/>
          <w:sz w:val="18"/>
          <w:szCs w:val="18"/>
        </w:rPr>
        <w:t xml:space="preserve">[Online]. </w:t>
      </w:r>
      <w:r w:rsidR="005A562A">
        <w:rPr>
          <w:rFonts w:ascii="Book Antiqua" w:eastAsia="Book Antiqua" w:hAnsi="Book Antiqua" w:cs="Book Antiqua"/>
          <w:spacing w:val="-12"/>
          <w:w w:val="91"/>
          <w:sz w:val="18"/>
          <w:szCs w:val="18"/>
        </w:rPr>
        <w:t>A</w:t>
      </w:r>
      <w:r w:rsidR="005A562A">
        <w:rPr>
          <w:rFonts w:ascii="Book Antiqua" w:eastAsia="Book Antiqua" w:hAnsi="Book Antiqua" w:cs="Book Antiqua"/>
          <w:spacing w:val="-4"/>
          <w:w w:val="91"/>
          <w:sz w:val="18"/>
          <w:szCs w:val="18"/>
        </w:rPr>
        <w:t>v</w:t>
      </w:r>
      <w:r w:rsidR="005A562A">
        <w:rPr>
          <w:rFonts w:ascii="Book Antiqua" w:eastAsia="Book Antiqua" w:hAnsi="Book Antiqua" w:cs="Book Antiqua"/>
          <w:w w:val="91"/>
          <w:sz w:val="18"/>
          <w:szCs w:val="18"/>
        </w:rPr>
        <w:t>ailable:</w:t>
      </w:r>
      <w:r w:rsidR="005A562A">
        <w:rPr>
          <w:rFonts w:ascii="Book Antiqua" w:eastAsia="Book Antiqua" w:hAnsi="Book Antiqua" w:cs="Book Antiqua"/>
          <w:spacing w:val="8"/>
          <w:w w:val="91"/>
          <w:sz w:val="18"/>
          <w:szCs w:val="18"/>
        </w:rPr>
        <w:t xml:space="preserve"> </w:t>
      </w:r>
      <w:hyperlink r:id="rId21">
        <w:r w:rsidR="005A562A">
          <w:rPr>
            <w:rFonts w:ascii="Book Antiqua" w:eastAsia="Book Antiqua" w:hAnsi="Book Antiqua" w:cs="Book Antiqua"/>
            <w:w w:val="79"/>
            <w:sz w:val="18"/>
            <w:szCs w:val="18"/>
          </w:rPr>
          <w:t>https://ww</w:t>
        </w:r>
        <w:r w:rsidR="005A562A">
          <w:rPr>
            <w:rFonts w:ascii="Book Antiqua" w:eastAsia="Book Antiqua" w:hAnsi="Book Antiqua" w:cs="Book Antiqua"/>
            <w:spacing w:val="-12"/>
            <w:w w:val="79"/>
            <w:sz w:val="18"/>
            <w:szCs w:val="18"/>
          </w:rPr>
          <w:t>w</w:t>
        </w:r>
        <w:r w:rsidR="005A562A">
          <w:rPr>
            <w:rFonts w:ascii="Book Antiqua" w:eastAsia="Book Antiqua" w:hAnsi="Book Antiqua" w:cs="Book Antiqua"/>
            <w:w w:val="90"/>
            <w:sz w:val="18"/>
            <w:szCs w:val="18"/>
          </w:rPr>
          <w:t>.nime.o</w:t>
        </w:r>
        <w:r w:rsidR="005A562A">
          <w:rPr>
            <w:rFonts w:ascii="Book Antiqua" w:eastAsia="Book Antiqua" w:hAnsi="Book Antiqua" w:cs="Book Antiqua"/>
            <w:spacing w:val="-3"/>
            <w:w w:val="90"/>
            <w:sz w:val="18"/>
            <w:szCs w:val="18"/>
          </w:rPr>
          <w:t>r</w:t>
        </w:r>
        <w:r w:rsidR="005A562A">
          <w:rPr>
            <w:rFonts w:ascii="Book Antiqua" w:eastAsia="Book Antiqua" w:hAnsi="Book Antiqua" w:cs="Book Antiqua"/>
            <w:w w:val="83"/>
            <w:sz w:val="18"/>
            <w:szCs w:val="18"/>
          </w:rPr>
          <w:t>g/proceedings/2020/</w:t>
        </w:r>
      </w:hyperlink>
      <w:r w:rsidR="005A562A">
        <w:rPr>
          <w:rFonts w:ascii="Book Antiqua" w:eastAsia="Book Antiqua" w:hAnsi="Book Antiqua" w:cs="Book Antiqua"/>
          <w:w w:val="83"/>
          <w:sz w:val="18"/>
          <w:szCs w:val="18"/>
        </w:rPr>
        <w:t xml:space="preserve"> </w:t>
      </w:r>
      <w:hyperlink r:id="rId22">
        <w:r w:rsidR="005A562A">
          <w:rPr>
            <w:rFonts w:ascii="Book Antiqua" w:eastAsia="Book Antiqua" w:hAnsi="Book Antiqua" w:cs="Book Antiqua"/>
            <w:w w:val="94"/>
            <w:sz w:val="18"/>
            <w:szCs w:val="18"/>
          </w:rPr>
          <w:t>nime2020</w:t>
        </w:r>
        <w:r w:rsidR="005A562A">
          <w:rPr>
            <w:rFonts w:ascii="Book Antiqua" w:eastAsia="Book Antiqua" w:hAnsi="Book Antiqua" w:cs="Book Antiqua"/>
            <w:spacing w:val="23"/>
            <w:w w:val="94"/>
            <w:sz w:val="18"/>
            <w:szCs w:val="18"/>
          </w:rPr>
          <w:t xml:space="preserve"> </w:t>
        </w:r>
        <w:r w:rsidR="005A562A">
          <w:rPr>
            <w:rFonts w:ascii="Book Antiqua" w:eastAsia="Book Antiqua" w:hAnsi="Book Antiqua" w:cs="Book Antiqua"/>
            <w:sz w:val="18"/>
            <w:szCs w:val="18"/>
          </w:rPr>
          <w:t>paper36.pdf</w:t>
        </w:r>
      </w:hyperlink>
    </w:p>
    <w:p w14:paraId="46BE4107" w14:textId="77777777" w:rsidR="00934C91" w:rsidRDefault="005A562A">
      <w:pPr>
        <w:tabs>
          <w:tab w:val="left" w:pos="1080"/>
        </w:tabs>
        <w:spacing w:before="80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[6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]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J.</w:t>
      </w:r>
      <w:proofErr w:type="gramEnd"/>
      <w:r>
        <w:rPr>
          <w:rFonts w:ascii="Book Antiqua" w:eastAsia="Book Antiqua" w:hAnsi="Book Antiqua" w:cs="Book Antiqua"/>
          <w:sz w:val="18"/>
          <w:szCs w:val="18"/>
        </w:rPr>
        <w:t xml:space="preserve">  </w:t>
      </w:r>
      <w:proofErr w:type="gramStart"/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Leonard </w:t>
      </w:r>
      <w:r>
        <w:rPr>
          <w:rFonts w:ascii="Book Antiqua" w:eastAsia="Book Antiqua" w:hAnsi="Book Antiqua" w:cs="Book Antiqua"/>
          <w:spacing w:val="1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</w:t>
      </w:r>
      <w:proofErr w:type="gramEnd"/>
      <w:r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A.</w:t>
      </w:r>
      <w:r>
        <w:rPr>
          <w:rFonts w:ascii="Book Antiqua" w:eastAsia="Book Antiqua" w:hAnsi="Book Antiqua" w:cs="Book Antiqua"/>
          <w:spacing w:val="2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Giomi,</w:t>
      </w:r>
      <w:r>
        <w:rPr>
          <w:rFonts w:ascii="Book Antiqua" w:eastAsia="Book Antiqua" w:hAnsi="Book Antiqua" w:cs="Book Antiqua"/>
          <w:spacing w:val="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“</w:t>
      </w:r>
      <w:r>
        <w:rPr>
          <w:rFonts w:ascii="Book Antiqua" w:eastAsia="Book Antiqua" w:hAnsi="Book Antiqua" w:cs="Book Antiqua"/>
          <w:spacing w:val="-12"/>
          <w:w w:val="88"/>
          <w:sz w:val="18"/>
          <w:szCs w:val="18"/>
        </w:rPr>
        <w:t>T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w</w:t>
      </w:r>
      <w:r>
        <w:rPr>
          <w:rFonts w:ascii="Book Antiqua" w:eastAsia="Book Antiqua" w:hAnsi="Book Antiqua" w:cs="Book Antiqua"/>
          <w:w w:val="88"/>
          <w:sz w:val="18"/>
          <w:szCs w:val="18"/>
        </w:rPr>
        <w:t xml:space="preserve">ards </w:t>
      </w:r>
      <w:r>
        <w:rPr>
          <w:rFonts w:ascii="Book Antiqua" w:eastAsia="Book Antiqua" w:hAnsi="Book Antiqua" w:cs="Book Antiqua"/>
          <w:spacing w:val="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interact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spacing w:val="5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model- based</w:t>
      </w:r>
      <w:r>
        <w:rPr>
          <w:rFonts w:ascii="Book Antiqua" w:eastAsia="Book Antiqua" w:hAnsi="Book Antiqua" w:cs="Book Antiqua"/>
          <w:spacing w:val="2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sonification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hand</w:t>
      </w:r>
      <w:r>
        <w:rPr>
          <w:rFonts w:ascii="Book Antiqua" w:eastAsia="Book Antiqua" w:hAnsi="Book Antiqua" w:cs="Book Antiqua"/>
          <w:spacing w:val="-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gesture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for</w:t>
      </w:r>
      <w:r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dance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16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in </w:t>
      </w:r>
      <w:r>
        <w:rPr>
          <w:sz w:val="18"/>
          <w:szCs w:val="18"/>
        </w:rPr>
        <w:t>P</w:t>
      </w:r>
      <w:r>
        <w:rPr>
          <w:spacing w:val="-8"/>
          <w:sz w:val="18"/>
          <w:szCs w:val="18"/>
        </w:rPr>
        <w:t>r</w:t>
      </w:r>
      <w:r>
        <w:rPr>
          <w:sz w:val="18"/>
          <w:szCs w:val="18"/>
        </w:rPr>
        <w:t>oceedings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 xml:space="preserve">International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Confe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>ence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>N</w:t>
      </w:r>
      <w:r>
        <w:rPr>
          <w:spacing w:val="-3"/>
          <w:sz w:val="18"/>
          <w:szCs w:val="18"/>
        </w:rPr>
        <w:t>e</w:t>
      </w:r>
      <w:r>
        <w:rPr>
          <w:sz w:val="18"/>
          <w:szCs w:val="18"/>
        </w:rPr>
        <w:t xml:space="preserve">w </w:t>
      </w:r>
      <w:r>
        <w:rPr>
          <w:w w:val="102"/>
          <w:sz w:val="18"/>
          <w:szCs w:val="18"/>
        </w:rPr>
        <w:t>Inte</w:t>
      </w:r>
      <w:r>
        <w:rPr>
          <w:spacing w:val="-4"/>
          <w:w w:val="102"/>
          <w:sz w:val="18"/>
          <w:szCs w:val="18"/>
        </w:rPr>
        <w:t>r</w:t>
      </w:r>
      <w:r>
        <w:rPr>
          <w:w w:val="99"/>
          <w:sz w:val="18"/>
          <w:szCs w:val="18"/>
        </w:rPr>
        <w:t xml:space="preserve">- </w:t>
      </w:r>
      <w:r>
        <w:rPr>
          <w:sz w:val="18"/>
          <w:szCs w:val="18"/>
        </w:rPr>
        <w:t>faces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Musical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Exp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>ession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1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R.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Michon  and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F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r>
        <w:rPr>
          <w:rFonts w:ascii="Book Antiqua" w:eastAsia="Book Antiqua" w:hAnsi="Book Antiqua" w:cs="Book Antiqua"/>
          <w:spacing w:val="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Schroede</w:t>
      </w:r>
      <w:r>
        <w:rPr>
          <w:rFonts w:ascii="Book Antiqua" w:eastAsia="Book Antiqua" w:hAnsi="Book Antiqua" w:cs="Book Antiqua"/>
          <w:spacing w:val="-7"/>
          <w:w w:val="90"/>
          <w:sz w:val="18"/>
          <w:szCs w:val="18"/>
        </w:rPr>
        <w:t>r</w:t>
      </w:r>
      <w:r>
        <w:rPr>
          <w:rFonts w:ascii="Book Antiqua" w:eastAsia="Book Antiqua" w:hAnsi="Book Antiqua" w:cs="Book Antiqua"/>
          <w:w w:val="99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z w:val="18"/>
          <w:szCs w:val="18"/>
        </w:rPr>
        <w:t>Eds.</w:t>
      </w:r>
      <w:r>
        <w:rPr>
          <w:rFonts w:ascii="Book Antiqua" w:eastAsia="Book Antiqua" w:hAnsi="Book Antiqua" w:cs="Book Antiqua"/>
          <w:sz w:val="18"/>
          <w:szCs w:val="18"/>
        </w:rPr>
        <w:tab/>
        <w:t>Birmingham,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UK: </w:t>
      </w:r>
      <w:r>
        <w:rPr>
          <w:rFonts w:ascii="Book Antiqua" w:eastAsia="Book Antiqua" w:hAnsi="Book Antiqua" w:cs="Book Antiqua"/>
          <w:spacing w:val="4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Birmingham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City </w:t>
      </w:r>
      <w:r>
        <w:rPr>
          <w:rFonts w:ascii="Book Antiqua" w:eastAsia="Book Antiqua" w:hAnsi="Book Antiqua" w:cs="Book Antiqua"/>
          <w:spacing w:val="2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Un</w:t>
      </w:r>
      <w:r>
        <w:rPr>
          <w:rFonts w:ascii="Book Antiqua" w:eastAsia="Book Antiqua" w:hAnsi="Book Antiqua" w:cs="Book Antiqua"/>
          <w:spacing w:val="-4"/>
          <w:w w:val="90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ersit</w:t>
      </w:r>
      <w:r>
        <w:rPr>
          <w:rFonts w:ascii="Book Antiqua" w:eastAsia="Book Antiqua" w:hAnsi="Book Antiqua" w:cs="Book Antiqua"/>
          <w:spacing w:val="-12"/>
          <w:w w:val="89"/>
          <w:sz w:val="18"/>
          <w:szCs w:val="18"/>
        </w:rPr>
        <w:t>y</w:t>
      </w:r>
      <w:proofErr w:type="gramEnd"/>
      <w:r>
        <w:rPr>
          <w:rFonts w:ascii="Book Antiqua" w:eastAsia="Book Antiqua" w:hAnsi="Book Antiqua" w:cs="Book Antiqua"/>
          <w:w w:val="99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z w:val="18"/>
          <w:szCs w:val="18"/>
        </w:rPr>
        <w:t xml:space="preserve">July </w:t>
      </w:r>
      <w:r>
        <w:rPr>
          <w:rFonts w:ascii="Book Antiqua" w:eastAsia="Book Antiqua" w:hAnsi="Book Antiqua" w:cs="Book Antiqua"/>
          <w:spacing w:val="3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2020,  </w:t>
      </w:r>
      <w:r>
        <w:rPr>
          <w:rFonts w:ascii="Book Antiqua" w:eastAsia="Book Antiqua" w:hAnsi="Book Antiqua" w:cs="Book Antiqua"/>
          <w:spacing w:val="3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pp. </w:t>
      </w:r>
      <w:r>
        <w:rPr>
          <w:rFonts w:ascii="Book Antiqua" w:eastAsia="Book Antiqua" w:hAnsi="Book Antiqua" w:cs="Book Antiqua"/>
          <w:spacing w:val="2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369–374. 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[Online]. </w:t>
      </w:r>
      <w:r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ailable:   </w:t>
      </w:r>
      <w:r>
        <w:rPr>
          <w:rFonts w:ascii="Book Antiqua" w:eastAsia="Book Antiqua" w:hAnsi="Book Antiqua" w:cs="Book Antiqua"/>
          <w:spacing w:val="17"/>
          <w:sz w:val="18"/>
          <w:szCs w:val="18"/>
        </w:rPr>
        <w:t xml:space="preserve"> </w:t>
      </w:r>
      <w:hyperlink r:id="rId23">
        <w:r>
          <w:rPr>
            <w:rFonts w:ascii="Book Antiqua" w:eastAsia="Book Antiqua" w:hAnsi="Book Antiqua" w:cs="Book Antiqua"/>
            <w:w w:val="88"/>
            <w:sz w:val="18"/>
            <w:szCs w:val="18"/>
          </w:rPr>
          <w:t>https:</w:t>
        </w:r>
      </w:hyperlink>
    </w:p>
    <w:p w14:paraId="0BD17201" w14:textId="77777777" w:rsidR="00934C91" w:rsidRDefault="0073113F">
      <w:pPr>
        <w:ind w:left="507"/>
        <w:rPr>
          <w:rFonts w:ascii="Book Antiqua" w:eastAsia="Book Antiqua" w:hAnsi="Book Antiqua" w:cs="Book Antiqua"/>
          <w:sz w:val="18"/>
          <w:szCs w:val="18"/>
        </w:rPr>
      </w:pPr>
      <w:r>
        <w:pict w14:anchorId="7F022AB4">
          <v:group id="_x0000_s1026" style="position:absolute;left:0;text-align:left;margin-left:237.5pt;margin-top:8.1pt;width:2.7pt;height:0;z-index:-251657216;mso-position-horizontal-relative:page" coordorigin="4750,162" coordsize="54,0">
            <v:shape id="_x0000_s1027" style="position:absolute;left:4750;top:162;width:54;height:0" coordorigin="4750,162" coordsize="54,0" path="m4750,162r54,e" filled="f" strokeweight=".14042mm">
              <v:path arrowok="t"/>
            </v:shape>
            <w10:wrap anchorx="page"/>
          </v:group>
        </w:pict>
      </w:r>
      <w:hyperlink r:id="rId24">
        <w:proofErr w:type="gramStart"/>
        <w:r w:rsidR="005A562A">
          <w:rPr>
            <w:rFonts w:ascii="Book Antiqua" w:eastAsia="Book Antiqua" w:hAnsi="Book Antiqua" w:cs="Book Antiqua"/>
            <w:w w:val="84"/>
            <w:sz w:val="18"/>
            <w:szCs w:val="18"/>
          </w:rPr>
          <w:t>//ww</w:t>
        </w:r>
        <w:r w:rsidR="005A562A">
          <w:rPr>
            <w:rFonts w:ascii="Book Antiqua" w:eastAsia="Book Antiqua" w:hAnsi="Book Antiqua" w:cs="Book Antiqua"/>
            <w:spacing w:val="-10"/>
            <w:w w:val="84"/>
            <w:sz w:val="18"/>
            <w:szCs w:val="18"/>
          </w:rPr>
          <w:t>w</w:t>
        </w:r>
        <w:r w:rsidR="005A562A">
          <w:rPr>
            <w:rFonts w:ascii="Book Antiqua" w:eastAsia="Book Antiqua" w:hAnsi="Book Antiqua" w:cs="Book Antiqua"/>
            <w:w w:val="84"/>
            <w:sz w:val="18"/>
            <w:szCs w:val="18"/>
          </w:rPr>
          <w:t>.nime.o</w:t>
        </w:r>
        <w:r w:rsidR="005A562A">
          <w:rPr>
            <w:rFonts w:ascii="Book Antiqua" w:eastAsia="Book Antiqua" w:hAnsi="Book Antiqua" w:cs="Book Antiqua"/>
            <w:spacing w:val="-3"/>
            <w:w w:val="84"/>
            <w:sz w:val="18"/>
            <w:szCs w:val="18"/>
          </w:rPr>
          <w:t>r</w:t>
        </w:r>
        <w:r w:rsidR="005A562A">
          <w:rPr>
            <w:rFonts w:ascii="Book Antiqua" w:eastAsia="Book Antiqua" w:hAnsi="Book Antiqua" w:cs="Book Antiqua"/>
            <w:w w:val="84"/>
            <w:sz w:val="18"/>
            <w:szCs w:val="18"/>
          </w:rPr>
          <w:t xml:space="preserve">g/proceedings/2020/nime2020 </w:t>
        </w:r>
        <w:r w:rsidR="005A562A">
          <w:rPr>
            <w:rFonts w:ascii="Book Antiqua" w:eastAsia="Book Antiqua" w:hAnsi="Book Antiqua" w:cs="Book Antiqua"/>
            <w:spacing w:val="4"/>
            <w:w w:val="84"/>
            <w:sz w:val="18"/>
            <w:szCs w:val="18"/>
          </w:rPr>
          <w:t xml:space="preserve"> </w:t>
        </w:r>
        <w:r w:rsidR="005A562A">
          <w:rPr>
            <w:rFonts w:ascii="Book Antiqua" w:eastAsia="Book Antiqua" w:hAnsi="Book Antiqua" w:cs="Book Antiqua"/>
            <w:sz w:val="18"/>
            <w:szCs w:val="18"/>
          </w:rPr>
          <w:t>paper72.pdf</w:t>
        </w:r>
        <w:proofErr w:type="gramEnd"/>
      </w:hyperlink>
    </w:p>
    <w:p w14:paraId="7D0F3646" w14:textId="77777777" w:rsidR="00934C91" w:rsidRDefault="005A562A">
      <w:pPr>
        <w:spacing w:before="70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[7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] 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T</w:t>
      </w:r>
      <w:r>
        <w:rPr>
          <w:rFonts w:ascii="Book Antiqua" w:eastAsia="Book Antiqua" w:hAnsi="Book Antiqua" w:cs="Book Antiqua"/>
          <w:sz w:val="18"/>
          <w:szCs w:val="18"/>
        </w:rPr>
        <w:t>.</w:t>
      </w:r>
      <w:proofErr w:type="gramEnd"/>
      <w:r>
        <w:rPr>
          <w:rFonts w:ascii="Book Antiqua" w:eastAsia="Book Antiqua" w:hAnsi="Book Antiqua" w:cs="Book Antiqua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39"/>
          <w:sz w:val="18"/>
          <w:szCs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 xml:space="preserve">est, </w:t>
      </w:r>
      <w:r>
        <w:rPr>
          <w:rFonts w:ascii="Book Antiqua" w:eastAsia="Book Antiqua" w:hAnsi="Book Antiqua" w:cs="Book Antiqua"/>
          <w:spacing w:val="2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B.</w:t>
      </w:r>
      <w:proofErr w:type="gramEnd"/>
      <w:r>
        <w:rPr>
          <w:rFonts w:ascii="Book Antiqua" w:eastAsia="Book Antiqua" w:hAnsi="Book Antiqua" w:cs="Book Antiqua"/>
          <w:sz w:val="18"/>
          <w:szCs w:val="18"/>
        </w:rPr>
        <w:t xml:space="preserve">  </w:t>
      </w:r>
      <w:r>
        <w:rPr>
          <w:rFonts w:ascii="Book Antiqua" w:eastAsia="Book Antiqua" w:hAnsi="Book Antiqua" w:cs="Book Antiqua"/>
          <w:spacing w:val="5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Caramiaux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S.   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Huot, 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and</w:t>
      </w:r>
      <w:proofErr w:type="gramEnd"/>
      <w:r>
        <w:rPr>
          <w:rFonts w:ascii="Book Antiqua" w:eastAsia="Book Antiqua" w:hAnsi="Book Antiqua" w:cs="Book Antiqua"/>
          <w:spacing w:val="4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M. </w:t>
      </w:r>
      <w:r>
        <w:rPr>
          <w:rFonts w:ascii="Book Antiqua" w:eastAsia="Book Antiqua" w:hAnsi="Book Antiqua" w:cs="Book Antiqua"/>
          <w:spacing w:val="2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M. </w:t>
      </w:r>
      <w:r>
        <w:rPr>
          <w:rFonts w:ascii="Book Antiqua" w:eastAsia="Book Antiqua" w:hAnsi="Book Antiqua" w:cs="Book Antiqua"/>
          <w:spacing w:val="2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W</w:t>
      </w:r>
      <w:r>
        <w:rPr>
          <w:rFonts w:ascii="Book Antiqua" w:eastAsia="Book Antiqua" w:hAnsi="Book Antiqua" w:cs="Book Antiqua"/>
          <w:sz w:val="18"/>
          <w:szCs w:val="18"/>
        </w:rPr>
        <w:t xml:space="preserve">an- </w:t>
      </w:r>
      <w:proofErr w:type="spellStart"/>
      <w:proofErr w:type="gramStart"/>
      <w:r>
        <w:rPr>
          <w:rFonts w:ascii="Book Antiqua" w:eastAsia="Book Antiqua" w:hAnsi="Book Antiqua" w:cs="Book Antiqua"/>
          <w:sz w:val="18"/>
          <w:szCs w:val="18"/>
        </w:rPr>
        <w:t>derl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e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y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,   </w:t>
      </w:r>
      <w:proofErr w:type="gramEnd"/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“Making   Mappings:     </w:t>
      </w:r>
      <w:r>
        <w:rPr>
          <w:rFonts w:ascii="Book Antiqua" w:eastAsia="Book Antiqua" w:hAnsi="Book Antiqua" w:cs="Book Antiqua"/>
          <w:spacing w:val="1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Design  </w:t>
      </w:r>
      <w:r>
        <w:rPr>
          <w:rFonts w:ascii="Book Antiqua" w:eastAsia="Book Antiqua" w:hAnsi="Book Antiqua" w:cs="Book Antiqua"/>
          <w:spacing w:val="1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Criteria  </w:t>
      </w:r>
      <w:r>
        <w:rPr>
          <w:rFonts w:ascii="Book Antiqua" w:eastAsia="Book Antiqua" w:hAnsi="Book Antiqua" w:cs="Book Antiqua"/>
          <w:spacing w:val="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for L</w:t>
      </w:r>
      <w:r>
        <w:rPr>
          <w:rFonts w:ascii="Book Antiqua" w:eastAsia="Book Antiqua" w:hAnsi="Book Antiqua" w:cs="Book Antiqua"/>
          <w:spacing w:val="-4"/>
          <w:sz w:val="18"/>
          <w:szCs w:val="18"/>
        </w:rPr>
        <w:t>i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>v</w:t>
      </w:r>
      <w:r>
        <w:rPr>
          <w:rFonts w:ascii="Book Antiqua" w:eastAsia="Book Antiqua" w:hAnsi="Book Antiqua" w:cs="Book Antiqua"/>
          <w:sz w:val="18"/>
          <w:szCs w:val="18"/>
        </w:rPr>
        <w:t xml:space="preserve">e </w:t>
      </w:r>
      <w:r>
        <w:rPr>
          <w:rFonts w:ascii="Book Antiqua" w:eastAsia="Book Antiqua" w:hAnsi="Book Antiqua" w:cs="Book Antiqua"/>
          <w:spacing w:val="1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Performance</w:t>
      </w:r>
      <w:r>
        <w:rPr>
          <w:rFonts w:ascii="Book Antiqua" w:eastAsia="Book Antiqua" w:hAnsi="Book Antiqua" w:cs="Book Antiqua"/>
          <w:spacing w:val="-13"/>
          <w:sz w:val="18"/>
          <w:szCs w:val="18"/>
        </w:rPr>
        <w:t>,</w:t>
      </w:r>
      <w:r>
        <w:rPr>
          <w:rFonts w:ascii="Book Antiqua" w:eastAsia="Book Antiqua" w:hAnsi="Book Antiqua" w:cs="Book Antiqua"/>
          <w:sz w:val="18"/>
          <w:szCs w:val="18"/>
        </w:rPr>
        <w:t xml:space="preserve">” in </w:t>
      </w:r>
      <w:r>
        <w:rPr>
          <w:rFonts w:ascii="Book Antiqua" w:eastAsia="Book Antiqua" w:hAnsi="Book Antiqua" w:cs="Book Antiqua"/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 xml:space="preserve">NIME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2021</w:t>
      </w:r>
      <w:r>
        <w:rPr>
          <w:rFonts w:ascii="Book Antiqua" w:eastAsia="Book Antiqua" w:hAnsi="Book Antiqua" w:cs="Book Antiqua"/>
          <w:sz w:val="18"/>
          <w:szCs w:val="18"/>
        </w:rPr>
        <w:t xml:space="preserve">,  </w:t>
      </w:r>
      <w:r>
        <w:rPr>
          <w:rFonts w:ascii="Book Antiqua" w:eastAsia="Book Antiqua" w:hAnsi="Book Antiqua" w:cs="Book Antiqua"/>
          <w:spacing w:val="2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may</w:t>
      </w:r>
      <w:r>
        <w:rPr>
          <w:rFonts w:ascii="Book Antiqua" w:eastAsia="Book Antiqua" w:hAnsi="Book Antiqua" w:cs="Book Antiqua"/>
          <w:spacing w:val="4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3 </w:t>
      </w:r>
      <w:r>
        <w:rPr>
          <w:rFonts w:ascii="Book Antiqua" w:eastAsia="Book Antiqua" w:hAnsi="Book Antiqua" w:cs="Book Antiqua"/>
          <w:spacing w:val="3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2021, </w:t>
      </w:r>
      <w:r>
        <w:rPr>
          <w:rFonts w:ascii="Book Antiqua" w:eastAsia="Book Antiqua" w:hAnsi="Book Antiqua" w:cs="Book Antiqua"/>
          <w:w w:val="82"/>
          <w:sz w:val="18"/>
          <w:szCs w:val="18"/>
        </w:rPr>
        <w:t>https://nime.pubpu</w:t>
      </w:r>
      <w:r>
        <w:rPr>
          <w:rFonts w:ascii="Book Antiqua" w:eastAsia="Book Antiqua" w:hAnsi="Book Antiqua" w:cs="Book Antiqua"/>
          <w:spacing w:val="-7"/>
          <w:w w:val="82"/>
          <w:sz w:val="18"/>
          <w:szCs w:val="18"/>
        </w:rPr>
        <w:t>b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.o</w:t>
      </w:r>
      <w:r>
        <w:rPr>
          <w:rFonts w:ascii="Book Antiqua" w:eastAsia="Book Antiqua" w:hAnsi="Book Antiqua" w:cs="Book Antiqua"/>
          <w:spacing w:val="-3"/>
          <w:w w:val="90"/>
          <w:sz w:val="18"/>
          <w:szCs w:val="18"/>
        </w:rPr>
        <w:t>r</w:t>
      </w:r>
      <w:r>
        <w:rPr>
          <w:rFonts w:ascii="Book Antiqua" w:eastAsia="Book Antiqua" w:hAnsi="Book Antiqua" w:cs="Book Antiqua"/>
          <w:w w:val="80"/>
          <w:sz w:val="18"/>
          <w:szCs w:val="18"/>
        </w:rPr>
        <w:t>g/pub/f1ue</w:t>
      </w:r>
      <w:r>
        <w:rPr>
          <w:rFonts w:ascii="Book Antiqua" w:eastAsia="Book Antiqua" w:hAnsi="Book Antiqua" w:cs="Book Antiqua"/>
          <w:spacing w:val="-3"/>
          <w:w w:val="80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vw</w:t>
      </w:r>
      <w:r>
        <w:rPr>
          <w:rFonts w:ascii="Book Antiqua" w:eastAsia="Book Antiqua" w:hAnsi="Book Antiqua" w:cs="Book Antiqua"/>
          <w:spacing w:val="-12"/>
          <w:w w:val="87"/>
          <w:sz w:val="18"/>
          <w:szCs w:val="18"/>
        </w:rPr>
        <w:t>v</w:t>
      </w:r>
      <w:r>
        <w:rPr>
          <w:rFonts w:ascii="Book Antiqua" w:eastAsia="Book Antiqua" w:hAnsi="Book Antiqua" w:cs="Book Antiqua"/>
          <w:w w:val="99"/>
          <w:sz w:val="18"/>
          <w:szCs w:val="18"/>
        </w:rPr>
        <w:t>.</w:t>
      </w:r>
    </w:p>
    <w:p w14:paraId="4BA2182F" w14:textId="77777777" w:rsidR="00934C91" w:rsidRDefault="005A562A">
      <w:pPr>
        <w:spacing w:before="80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21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[8</w:t>
      </w:r>
      <w:proofErr w:type="gramStart"/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22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 xml:space="preserve">] </w:t>
      </w:r>
      <w:r w:rsidRPr="00CF716D">
        <w:rPr>
          <w:rFonts w:ascii="Book Antiqua" w:eastAsia="Book Antiqua" w:hAnsi="Book Antiqua" w:cs="Book Antiqua"/>
          <w:spacing w:val="7"/>
          <w:sz w:val="18"/>
          <w:szCs w:val="18"/>
          <w:lang w:val="it-IT"/>
          <w:rPrChange w:id="123" w:author="Davide Lionetti" w:date="2022-06-23T17:55:00Z">
            <w:rPr>
              <w:rFonts w:ascii="Book Antiqua" w:eastAsia="Book Antiqua" w:hAnsi="Book Antiqua" w:cs="Book Antiqua"/>
              <w:spacing w:val="7"/>
              <w:sz w:val="18"/>
              <w:szCs w:val="18"/>
              <w:lang w:val="en-GB"/>
            </w:rPr>
          </w:rPrChange>
        </w:rPr>
        <w:t xml:space="preserve"> 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24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A.</w:t>
      </w:r>
      <w:proofErr w:type="gramEnd"/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25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 xml:space="preserve">   </w:t>
      </w:r>
      <w:proofErr w:type="spellStart"/>
      <w:proofErr w:type="gramStart"/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26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Corr</w:t>
      </w:r>
      <w:r w:rsidRPr="00CF716D">
        <w:rPr>
          <w:rFonts w:ascii="Book Antiqua" w:eastAsia="Book Antiqua" w:hAnsi="Book Antiqua" w:cs="Book Antiqua"/>
          <w:spacing w:val="-3"/>
          <w:sz w:val="18"/>
          <w:szCs w:val="18"/>
          <w:lang w:val="it-IT"/>
          <w:rPrChange w:id="127" w:author="Davide Lionetti" w:date="2022-06-23T17:55:00Z">
            <w:rPr>
              <w:rFonts w:ascii="Book Antiqua" w:eastAsia="Book Antiqua" w:hAnsi="Book Antiqua" w:cs="Book Antiqua"/>
              <w:spacing w:val="-3"/>
              <w:sz w:val="18"/>
              <w:szCs w:val="18"/>
              <w:lang w:val="en-GB"/>
            </w:rPr>
          </w:rPrChange>
        </w:rPr>
        <w:t>e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28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ya</w:t>
      </w:r>
      <w:proofErr w:type="spellEnd"/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29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 xml:space="preserve">, </w:t>
      </w:r>
      <w:r w:rsidRPr="00CF716D">
        <w:rPr>
          <w:rFonts w:ascii="Book Antiqua" w:eastAsia="Book Antiqua" w:hAnsi="Book Antiqua" w:cs="Book Antiqua"/>
          <w:spacing w:val="11"/>
          <w:sz w:val="18"/>
          <w:szCs w:val="18"/>
          <w:lang w:val="it-IT"/>
          <w:rPrChange w:id="130" w:author="Davide Lionetti" w:date="2022-06-23T17:55:00Z">
            <w:rPr>
              <w:rFonts w:ascii="Book Antiqua" w:eastAsia="Book Antiqua" w:hAnsi="Book Antiqua" w:cs="Book Antiqua"/>
              <w:spacing w:val="11"/>
              <w:sz w:val="18"/>
              <w:szCs w:val="18"/>
              <w:lang w:val="en-GB"/>
            </w:rPr>
          </w:rPrChange>
        </w:rPr>
        <w:t xml:space="preserve"> </w:t>
      </w:r>
      <w:r w:rsidRPr="00CF716D">
        <w:rPr>
          <w:rFonts w:ascii="Book Antiqua" w:eastAsia="Book Antiqua" w:hAnsi="Book Antiqua" w:cs="Book Antiqua"/>
          <w:spacing w:val="-20"/>
          <w:sz w:val="18"/>
          <w:szCs w:val="18"/>
          <w:lang w:val="it-IT"/>
          <w:rPrChange w:id="131" w:author="Davide Lionetti" w:date="2022-06-23T17:55:00Z">
            <w:rPr>
              <w:rFonts w:ascii="Book Antiqua" w:eastAsia="Book Antiqua" w:hAnsi="Book Antiqua" w:cs="Book Antiqua"/>
              <w:spacing w:val="-20"/>
              <w:sz w:val="18"/>
              <w:szCs w:val="18"/>
              <w:lang w:val="en-GB"/>
            </w:rPr>
          </w:rPrChange>
        </w:rPr>
        <w:t>P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32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.</w:t>
      </w:r>
      <w:proofErr w:type="gramEnd"/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33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 xml:space="preserve">  </w:t>
      </w:r>
      <w:r w:rsidRPr="00CF716D">
        <w:rPr>
          <w:rFonts w:ascii="Book Antiqua" w:eastAsia="Book Antiqua" w:hAnsi="Book Antiqua" w:cs="Book Antiqua"/>
          <w:spacing w:val="1"/>
          <w:sz w:val="18"/>
          <w:szCs w:val="18"/>
          <w:lang w:val="it-IT"/>
          <w:rPrChange w:id="134" w:author="Davide Lionetti" w:date="2022-06-23T17:55:00Z">
            <w:rPr>
              <w:rFonts w:ascii="Book Antiqua" w:eastAsia="Book Antiqua" w:hAnsi="Book Antiqua" w:cs="Book Antiqua"/>
              <w:spacing w:val="1"/>
              <w:sz w:val="18"/>
              <w:szCs w:val="18"/>
              <w:lang w:val="en-GB"/>
            </w:rPr>
          </w:rPrChange>
        </w:rPr>
        <w:t xml:space="preserve"> 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35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Alonso-</w:t>
      </w:r>
      <w:proofErr w:type="spellStart"/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36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Jim</w:t>
      </w:r>
      <w:r w:rsidRPr="00CF716D">
        <w:rPr>
          <w:rFonts w:ascii="Book Antiqua" w:eastAsia="Book Antiqua" w:hAnsi="Book Antiqua" w:cs="Book Antiqua"/>
          <w:spacing w:val="-70"/>
          <w:sz w:val="18"/>
          <w:szCs w:val="18"/>
          <w:lang w:val="it-IT"/>
          <w:rPrChange w:id="137" w:author="Davide Lionetti" w:date="2022-06-23T17:55:00Z">
            <w:rPr>
              <w:rFonts w:ascii="Book Antiqua" w:eastAsia="Book Antiqua" w:hAnsi="Book Antiqua" w:cs="Book Antiqua"/>
              <w:spacing w:val="-70"/>
              <w:sz w:val="18"/>
              <w:szCs w:val="18"/>
              <w:lang w:val="en-GB"/>
            </w:rPr>
          </w:rPrChange>
        </w:rPr>
        <w:t>e</w:t>
      </w:r>
      <w:r w:rsidRPr="00CF716D">
        <w:rPr>
          <w:rFonts w:ascii="Book Antiqua" w:eastAsia="Book Antiqua" w:hAnsi="Book Antiqua" w:cs="Book Antiqua"/>
          <w:spacing w:val="10"/>
          <w:sz w:val="18"/>
          <w:szCs w:val="18"/>
          <w:lang w:val="it-IT"/>
          <w:rPrChange w:id="138" w:author="Davide Lionetti" w:date="2022-06-23T17:55:00Z">
            <w:rPr>
              <w:rFonts w:ascii="Book Antiqua" w:eastAsia="Book Antiqua" w:hAnsi="Book Antiqua" w:cs="Book Antiqua"/>
              <w:spacing w:val="10"/>
              <w:sz w:val="18"/>
              <w:szCs w:val="18"/>
              <w:lang w:val="en-GB"/>
            </w:rPr>
          </w:rPrChange>
        </w:rPr>
        <w:t>´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39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nez</w:t>
      </w:r>
      <w:proofErr w:type="spellEnd"/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40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>,</w:t>
      </w:r>
      <w:r w:rsidRPr="00CF716D">
        <w:rPr>
          <w:rFonts w:ascii="Book Antiqua" w:eastAsia="Book Antiqua" w:hAnsi="Book Antiqua" w:cs="Book Antiqua"/>
          <w:spacing w:val="15"/>
          <w:sz w:val="18"/>
          <w:szCs w:val="18"/>
          <w:lang w:val="it-IT"/>
          <w:rPrChange w:id="141" w:author="Davide Lionetti" w:date="2022-06-23T17:55:00Z">
            <w:rPr>
              <w:rFonts w:ascii="Book Antiqua" w:eastAsia="Book Antiqua" w:hAnsi="Book Antiqua" w:cs="Book Antiqua"/>
              <w:spacing w:val="15"/>
              <w:sz w:val="18"/>
              <w:szCs w:val="18"/>
              <w:lang w:val="en-GB"/>
            </w:rPr>
          </w:rPrChange>
        </w:rPr>
        <w:t xml:space="preserve"> </w:t>
      </w:r>
      <w:r w:rsidRPr="00CF716D">
        <w:rPr>
          <w:rFonts w:ascii="Book Antiqua" w:eastAsia="Book Antiqua" w:hAnsi="Book Antiqua" w:cs="Book Antiqua"/>
          <w:sz w:val="18"/>
          <w:szCs w:val="18"/>
          <w:lang w:val="it-IT"/>
          <w:rPrChange w:id="142" w:author="Davide Lionetti" w:date="2022-06-23T17:55:00Z">
            <w:rPr>
              <w:rFonts w:ascii="Book Antiqua" w:eastAsia="Book Antiqua" w:hAnsi="Book Antiqua" w:cs="Book Antiqua"/>
              <w:sz w:val="18"/>
              <w:szCs w:val="18"/>
              <w:lang w:val="en-GB"/>
            </w:rPr>
          </w:rPrChange>
        </w:rPr>
        <w:t xml:space="preserve">J.  </w:t>
      </w:r>
      <w:r w:rsidRPr="00CF716D">
        <w:rPr>
          <w:rFonts w:ascii="Book Antiqua" w:eastAsia="Book Antiqua" w:hAnsi="Book Antiqua" w:cs="Book Antiqua"/>
          <w:spacing w:val="21"/>
          <w:sz w:val="18"/>
          <w:szCs w:val="18"/>
          <w:lang w:val="it-IT"/>
          <w:rPrChange w:id="143" w:author="Davide Lionetti" w:date="2022-06-23T17:55:00Z">
            <w:rPr>
              <w:rFonts w:ascii="Book Antiqua" w:eastAsia="Book Antiqua" w:hAnsi="Book Antiqua" w:cs="Book Antiqua"/>
              <w:spacing w:val="21"/>
              <w:sz w:val="18"/>
              <w:szCs w:val="18"/>
              <w:lang w:val="en-GB"/>
            </w:rPr>
          </w:rPrChange>
        </w:rPr>
        <w:t xml:space="preserve"> </w:t>
      </w:r>
      <w:r>
        <w:rPr>
          <w:rFonts w:ascii="Book Antiqua" w:eastAsia="Book Antiqua" w:hAnsi="Book Antiqua" w:cs="Book Antiqua"/>
          <w:w w:val="91"/>
          <w:sz w:val="18"/>
          <w:szCs w:val="18"/>
        </w:rPr>
        <w:t>Marcos-</w:t>
      </w:r>
      <w:proofErr w:type="spellStart"/>
      <w:r>
        <w:rPr>
          <w:rFonts w:ascii="Book Antiqua" w:eastAsia="Book Antiqua" w:hAnsi="Book Antiqua" w:cs="Book Antiqua"/>
          <w:w w:val="91"/>
          <w:sz w:val="18"/>
          <w:szCs w:val="18"/>
        </w:rPr>
        <w:t>Fern</w:t>
      </w:r>
      <w:r>
        <w:rPr>
          <w:rFonts w:ascii="Book Antiqua" w:eastAsia="Book Antiqua" w:hAnsi="Book Antiqua" w:cs="Book Antiqua"/>
          <w:spacing w:val="-70"/>
          <w:w w:val="88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10"/>
          <w:w w:val="99"/>
          <w:sz w:val="18"/>
          <w:szCs w:val="18"/>
        </w:rPr>
        <w:t>´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ndez</w:t>
      </w:r>
      <w:proofErr w:type="spellEnd"/>
      <w:r>
        <w:rPr>
          <w:rFonts w:ascii="Book Antiqua" w:eastAsia="Book Antiqua" w:hAnsi="Book Antiqua" w:cs="Book Antiqua"/>
          <w:w w:val="87"/>
          <w:sz w:val="18"/>
          <w:szCs w:val="18"/>
        </w:rPr>
        <w:t xml:space="preserve">, </w:t>
      </w:r>
      <w:r>
        <w:rPr>
          <w:rFonts w:ascii="Book Antiqua" w:eastAsia="Book Antiqua" w:hAnsi="Book Antiqua" w:cs="Book Antiqua"/>
          <w:sz w:val="18"/>
          <w:szCs w:val="18"/>
        </w:rPr>
        <w:t>X.</w:t>
      </w:r>
      <w:r>
        <w:rPr>
          <w:rFonts w:ascii="Book Antiqua" w:eastAsia="Book Antiqua" w:hAnsi="Book Antiqua" w:cs="Book Antiqua"/>
          <w:spacing w:val="1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Serra,</w:t>
      </w:r>
      <w:r>
        <w:rPr>
          <w:rFonts w:ascii="Book Antiqua" w:eastAsia="Book Antiqua" w:hAnsi="Book Antiqua" w:cs="Book Antiqua"/>
          <w:spacing w:val="3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D.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Bogdan</w:t>
      </w:r>
      <w:r>
        <w:rPr>
          <w:rFonts w:ascii="Book Antiqua" w:eastAsia="Book Antiqua" w:hAnsi="Book Antiqua" w:cs="Book Antiqua"/>
          <w:spacing w:val="-3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spacing w:val="-11"/>
          <w:w w:val="89"/>
          <w:sz w:val="18"/>
          <w:szCs w:val="18"/>
        </w:rPr>
        <w:t>v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3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“Essentia</w:t>
      </w:r>
      <w:r>
        <w:rPr>
          <w:rFonts w:ascii="Book Antiqua" w:eastAsia="Book Antiqua" w:hAnsi="Book Antiqua" w:cs="Book Antiqua"/>
          <w:spacing w:val="26"/>
          <w:w w:val="89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89"/>
          <w:sz w:val="18"/>
          <w:szCs w:val="18"/>
        </w:rPr>
        <w:t>tensorfl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o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w</w:t>
      </w:r>
      <w:proofErr w:type="spellEnd"/>
      <w:r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models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for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audio</w:t>
      </w:r>
      <w:r>
        <w:rPr>
          <w:rFonts w:ascii="Book Antiqua" w:eastAsia="Book Antiqua" w:hAnsi="Book Antiqua" w:cs="Book Antiqua"/>
          <w:spacing w:val="9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and</w:t>
      </w:r>
      <w:r>
        <w:rPr>
          <w:rFonts w:ascii="Book Antiqua" w:eastAsia="Book Antiqua" w:hAnsi="Book Antiqua" w:cs="Book Antiqua"/>
          <w:spacing w:val="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music</w:t>
      </w:r>
      <w:r>
        <w:rPr>
          <w:rFonts w:ascii="Book Antiqua" w:eastAsia="Book Antiqua" w:hAnsi="Book Antiqua" w:cs="Book Antiqua"/>
          <w:spacing w:val="28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processing</w:t>
      </w:r>
      <w:r>
        <w:rPr>
          <w:rFonts w:ascii="Book Antiqua" w:eastAsia="Book Antiqua" w:hAnsi="Book Antiqua" w:cs="Book Antiqua"/>
          <w:spacing w:val="31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on</w:t>
      </w:r>
      <w:r>
        <w:rPr>
          <w:rFonts w:ascii="Book Antiqua" w:eastAsia="Book Antiqua" w:hAnsi="Book Antiqua" w:cs="Book Antiqua"/>
          <w:spacing w:val="-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the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web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>W</w:t>
      </w:r>
      <w:r>
        <w:rPr>
          <w:sz w:val="18"/>
          <w:szCs w:val="18"/>
        </w:rPr>
        <w:t>eb</w:t>
      </w:r>
      <w:r>
        <w:rPr>
          <w:spacing w:val="-14"/>
          <w:sz w:val="18"/>
          <w:szCs w:val="18"/>
        </w:rPr>
        <w:t xml:space="preserve"> </w:t>
      </w:r>
      <w:r>
        <w:rPr>
          <w:spacing w:val="-4"/>
          <w:sz w:val="18"/>
          <w:szCs w:val="18"/>
        </w:rPr>
        <w:t>A</w:t>
      </w:r>
      <w:r>
        <w:rPr>
          <w:sz w:val="18"/>
          <w:szCs w:val="18"/>
        </w:rPr>
        <w:t>udio</w:t>
      </w:r>
      <w:r>
        <w:rPr>
          <w:spacing w:val="-16"/>
          <w:sz w:val="18"/>
          <w:szCs w:val="18"/>
        </w:rPr>
        <w:t xml:space="preserve"> </w:t>
      </w:r>
      <w:r>
        <w:rPr>
          <w:sz w:val="18"/>
          <w:szCs w:val="18"/>
        </w:rPr>
        <w:t xml:space="preserve">Con- </w:t>
      </w:r>
      <w:proofErr w:type="spellStart"/>
      <w:r>
        <w:rPr>
          <w:sz w:val="18"/>
          <w:szCs w:val="18"/>
        </w:rPr>
        <w:t>fe</w:t>
      </w:r>
      <w:r>
        <w:rPr>
          <w:spacing w:val="-7"/>
          <w:sz w:val="18"/>
          <w:szCs w:val="18"/>
        </w:rPr>
        <w:t>r</w:t>
      </w:r>
      <w:r>
        <w:rPr>
          <w:sz w:val="18"/>
          <w:szCs w:val="18"/>
        </w:rPr>
        <w:t>ence</w:t>
      </w:r>
      <w:proofErr w:type="spellEnd"/>
      <w:r>
        <w:rPr>
          <w:spacing w:val="-5"/>
          <w:sz w:val="18"/>
          <w:szCs w:val="18"/>
        </w:rPr>
        <w:t xml:space="preserve"> </w:t>
      </w:r>
      <w:r>
        <w:rPr>
          <w:w w:val="90"/>
          <w:sz w:val="18"/>
          <w:szCs w:val="18"/>
        </w:rPr>
        <w:t>(</w:t>
      </w:r>
      <w:r>
        <w:rPr>
          <w:spacing w:val="-10"/>
          <w:w w:val="90"/>
          <w:sz w:val="18"/>
          <w:szCs w:val="18"/>
        </w:rPr>
        <w:t>W</w:t>
      </w:r>
      <w:r>
        <w:rPr>
          <w:spacing w:val="-4"/>
          <w:w w:val="90"/>
          <w:sz w:val="18"/>
          <w:szCs w:val="18"/>
        </w:rPr>
        <w:t>A</w:t>
      </w:r>
      <w:r>
        <w:rPr>
          <w:w w:val="90"/>
          <w:sz w:val="18"/>
          <w:szCs w:val="18"/>
        </w:rPr>
        <w:t>C</w:t>
      </w:r>
      <w:r>
        <w:rPr>
          <w:spacing w:val="8"/>
          <w:w w:val="90"/>
          <w:sz w:val="18"/>
          <w:szCs w:val="18"/>
        </w:rPr>
        <w:t xml:space="preserve"> </w:t>
      </w:r>
      <w:r>
        <w:rPr>
          <w:sz w:val="18"/>
          <w:szCs w:val="18"/>
        </w:rPr>
        <w:t>2021)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5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2021.</w:t>
      </w:r>
    </w:p>
    <w:p w14:paraId="2486AD8D" w14:textId="77777777" w:rsidR="00934C91" w:rsidRDefault="005A562A">
      <w:pPr>
        <w:spacing w:before="80" w:line="200" w:lineRule="exact"/>
        <w:ind w:left="507" w:right="5340" w:hanging="309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[9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]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E.</w:t>
      </w:r>
      <w:proofErr w:type="gramEnd"/>
      <w:r>
        <w:rPr>
          <w:rFonts w:ascii="Book Antiqua" w:eastAsia="Book Antiqua" w:hAnsi="Book Antiqua" w:cs="Book Antiqua"/>
          <w:spacing w:val="1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4"/>
          <w:w w:val="89"/>
          <w:sz w:val="18"/>
          <w:szCs w:val="18"/>
        </w:rPr>
        <w:t>K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ermit-Canfield,</w:t>
      </w:r>
      <w:r>
        <w:rPr>
          <w:rFonts w:ascii="Book Antiqua" w:eastAsia="Book Antiqua" w:hAnsi="Book Antiqua" w:cs="Book Antiqua"/>
          <w:spacing w:val="3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>“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comparison</w:t>
      </w:r>
      <w:r>
        <w:rPr>
          <w:rFonts w:ascii="Book Antiqua" w:eastAsia="Book Antiqua" w:hAnsi="Book Antiqua" w:cs="Book Antiqua"/>
          <w:spacing w:val="20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of</w:t>
      </w:r>
      <w:r>
        <w:rPr>
          <w:rFonts w:ascii="Book Antiqua" w:eastAsia="Book Antiqua" w:hAnsi="Book Antiqua" w:cs="Book Antiqua"/>
          <w:spacing w:val="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real-time</w:t>
      </w:r>
      <w:r>
        <w:rPr>
          <w:rFonts w:ascii="Book Antiqua" w:eastAsia="Book Antiqua" w:hAnsi="Book Antiqua" w:cs="Book Antiqua"/>
          <w:spacing w:val="27"/>
          <w:w w:val="8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9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6"/>
          <w:w w:val="89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detec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 xml:space="preserve">- </w:t>
      </w:r>
      <w:proofErr w:type="spellStart"/>
      <w:r>
        <w:rPr>
          <w:rFonts w:ascii="Book Antiqua" w:eastAsia="Book Antiqua" w:hAnsi="Book Antiqua" w:cs="Book Antiqua"/>
          <w:w w:val="88"/>
          <w:sz w:val="18"/>
          <w:szCs w:val="18"/>
        </w:rPr>
        <w:t>tion</w:t>
      </w:r>
      <w:proofErr w:type="spellEnd"/>
      <w:r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algorithms</w:t>
      </w:r>
      <w:r>
        <w:rPr>
          <w:rFonts w:ascii="Book Antiqua" w:eastAsia="Book Antiqua" w:hAnsi="Book Antiqua" w:cs="Book Antiqua"/>
          <w:spacing w:val="25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supercollide</w:t>
      </w:r>
      <w:r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>r</w:t>
      </w:r>
      <w:r>
        <w:rPr>
          <w:rFonts w:ascii="Book Antiqua" w:eastAsia="Book Antiqua" w:hAnsi="Book Antiqua" w:cs="Book Antiqua"/>
          <w:spacing w:val="-11"/>
          <w:w w:val="88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23"/>
          <w:w w:val="88"/>
          <w:sz w:val="18"/>
          <w:szCs w:val="18"/>
        </w:rPr>
        <w:t xml:space="preserve"> </w:t>
      </w:r>
      <w:r>
        <w:rPr>
          <w:spacing w:val="-4"/>
          <w:sz w:val="18"/>
          <w:szCs w:val="18"/>
        </w:rPr>
        <w:t>J</w:t>
      </w:r>
      <w:r>
        <w:rPr>
          <w:sz w:val="18"/>
          <w:szCs w:val="18"/>
        </w:rPr>
        <w:t>ournal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10"/>
          <w:sz w:val="18"/>
          <w:szCs w:val="18"/>
        </w:rPr>
        <w:t xml:space="preserve"> </w:t>
      </w:r>
      <w:r>
        <w:rPr>
          <w:spacing w:val="-4"/>
          <w:sz w:val="18"/>
          <w:szCs w:val="18"/>
        </w:rPr>
        <w:t>A</w:t>
      </w:r>
      <w:r>
        <w:rPr>
          <w:sz w:val="18"/>
          <w:szCs w:val="18"/>
        </w:rPr>
        <w:t>udio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 xml:space="preserve">Engi- </w:t>
      </w:r>
      <w:proofErr w:type="spellStart"/>
      <w:r>
        <w:rPr>
          <w:sz w:val="18"/>
          <w:szCs w:val="18"/>
        </w:rPr>
        <w:t>neering</w:t>
      </w:r>
      <w:proofErr w:type="spellEnd"/>
      <w:r>
        <w:rPr>
          <w:spacing w:val="5"/>
          <w:sz w:val="18"/>
          <w:szCs w:val="18"/>
        </w:rPr>
        <w:t xml:space="preserve"> </w:t>
      </w:r>
      <w:r>
        <w:rPr>
          <w:w w:val="93"/>
          <w:sz w:val="18"/>
          <w:szCs w:val="18"/>
        </w:rPr>
        <w:t>Society</w:t>
      </w:r>
      <w:r>
        <w:rPr>
          <w:rFonts w:ascii="Book Antiqua" w:eastAsia="Book Antiqua" w:hAnsi="Book Antiqua" w:cs="Book Antiqua"/>
          <w:w w:val="93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22"/>
          <w:w w:val="93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w w:val="93"/>
          <w:sz w:val="18"/>
          <w:szCs w:val="18"/>
        </w:rPr>
        <w:t>october</w:t>
      </w:r>
      <w:proofErr w:type="spellEnd"/>
      <w:r>
        <w:rPr>
          <w:rFonts w:ascii="Book Antiqua" w:eastAsia="Book Antiqua" w:hAnsi="Book Antiqua" w:cs="Book Antiqua"/>
          <w:spacing w:val="-15"/>
          <w:w w:val="9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2014.</w:t>
      </w:r>
    </w:p>
    <w:p w14:paraId="5DBCB1F8" w14:textId="77777777" w:rsidR="00934C91" w:rsidRDefault="005A562A">
      <w:pPr>
        <w:spacing w:before="80" w:line="200" w:lineRule="exact"/>
        <w:ind w:left="507" w:right="5340" w:hanging="398"/>
        <w:jc w:val="both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sz w:val="18"/>
          <w:szCs w:val="18"/>
        </w:rPr>
        <w:t>[10</w:t>
      </w:r>
      <w:proofErr w:type="gramStart"/>
      <w:r>
        <w:rPr>
          <w:rFonts w:ascii="Book Antiqua" w:eastAsia="Book Antiqua" w:hAnsi="Book Antiqua" w:cs="Book Antiqua"/>
          <w:sz w:val="18"/>
          <w:szCs w:val="18"/>
        </w:rPr>
        <w:t xml:space="preserve">] </w:t>
      </w:r>
      <w:r>
        <w:rPr>
          <w:rFonts w:ascii="Book Antiqua" w:eastAsia="Book Antiqua" w:hAnsi="Book Antiqua" w:cs="Book Antiqua"/>
          <w:spacing w:val="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N.</w:t>
      </w:r>
      <w:proofErr w:type="gramEnd"/>
      <w:r>
        <w:rPr>
          <w:rFonts w:ascii="Book Antiqua" w:eastAsia="Book Antiqua" w:hAnsi="Book Antiqua" w:cs="Book Antiqua"/>
          <w:spacing w:val="4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Schnell,</w:t>
      </w:r>
      <w:r>
        <w:rPr>
          <w:rFonts w:ascii="Book Antiqua" w:eastAsia="Book Antiqua" w:hAnsi="Book Antiqua" w:cs="Book Antiqua"/>
          <w:spacing w:val="42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G. </w:t>
      </w:r>
      <w:r>
        <w:rPr>
          <w:rFonts w:ascii="Book Antiqua" w:eastAsia="Book Antiqua" w:hAnsi="Book Antiqua" w:cs="Book Antiqua"/>
          <w:spacing w:val="9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Peeters,</w:t>
      </w:r>
      <w:r>
        <w:rPr>
          <w:rFonts w:ascii="Book Antiqua" w:eastAsia="Book Antiqua" w:hAnsi="Book Antiqua" w:cs="Book Antiqua"/>
          <w:spacing w:val="2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S. </w:t>
      </w:r>
      <w:r>
        <w:rPr>
          <w:rFonts w:ascii="Book Antiqua" w:eastAsia="Book Antiqua" w:hAnsi="Book Antiqua" w:cs="Book Antiqua"/>
          <w:spacing w:val="22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Lemouton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20"/>
          <w:sz w:val="18"/>
          <w:szCs w:val="18"/>
        </w:rPr>
        <w:t>P</w:t>
      </w:r>
      <w:r>
        <w:rPr>
          <w:rFonts w:ascii="Book Antiqua" w:eastAsia="Book Antiqua" w:hAnsi="Book Antiqua" w:cs="Book Antiqua"/>
          <w:sz w:val="18"/>
          <w:szCs w:val="18"/>
        </w:rPr>
        <w:t xml:space="preserve">. </w:t>
      </w:r>
      <w:r>
        <w:rPr>
          <w:rFonts w:ascii="Book Antiqua" w:eastAsia="Book Antiqua" w:hAnsi="Book Antiqua" w:cs="Book Antiqua"/>
          <w:spacing w:val="8"/>
          <w:sz w:val="18"/>
          <w:szCs w:val="18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18"/>
          <w:szCs w:val="18"/>
        </w:rPr>
        <w:t>Manour</w:t>
      </w:r>
      <w:r>
        <w:rPr>
          <w:rFonts w:ascii="Book Antiqua" w:eastAsia="Book Antiqua" w:hAnsi="Book Antiqua" w:cs="Book Antiqua"/>
          <w:spacing w:val="-12"/>
          <w:sz w:val="18"/>
          <w:szCs w:val="18"/>
        </w:rPr>
        <w:t>y</w:t>
      </w:r>
      <w:proofErr w:type="spellEnd"/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5"/>
          <w:sz w:val="18"/>
          <w:szCs w:val="18"/>
        </w:rPr>
        <w:t xml:space="preserve">and </w:t>
      </w:r>
      <w:r>
        <w:rPr>
          <w:rFonts w:ascii="Book Antiqua" w:eastAsia="Book Antiqua" w:hAnsi="Book Antiqua" w:cs="Book Antiqua"/>
          <w:sz w:val="18"/>
          <w:szCs w:val="18"/>
        </w:rPr>
        <w:t>X.</w:t>
      </w:r>
      <w:r>
        <w:rPr>
          <w:rFonts w:ascii="Book Antiqua" w:eastAsia="Book Antiqua" w:hAnsi="Book Antiqua" w:cs="Book Antiqua"/>
          <w:spacing w:val="16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Rodet,</w:t>
      </w:r>
      <w:r>
        <w:rPr>
          <w:rFonts w:ascii="Book Antiqua" w:eastAsia="Book Antiqua" w:hAnsi="Book Antiqua" w:cs="Book Antiqua"/>
          <w:spacing w:val="20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“Synthesizing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a</w:t>
      </w:r>
      <w:r>
        <w:rPr>
          <w:rFonts w:ascii="Book Antiqua" w:eastAsia="Book Antiqua" w:hAnsi="Book Antiqua" w:cs="Book Antiqua"/>
          <w:spacing w:val="-3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90"/>
          <w:sz w:val="18"/>
          <w:szCs w:val="18"/>
        </w:rPr>
        <w:t>choir</w:t>
      </w:r>
      <w:r>
        <w:rPr>
          <w:rFonts w:ascii="Book Antiqua" w:eastAsia="Book Antiqua" w:hAnsi="Book Antiqua" w:cs="Book Antiqua"/>
          <w:spacing w:val="12"/>
          <w:w w:val="90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-11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real-time</w:t>
      </w:r>
      <w:r>
        <w:rPr>
          <w:rFonts w:ascii="Book Antiqua" w:eastAsia="Book Antiqua" w:hAnsi="Book Antiqua" w:cs="Book Antiqua"/>
          <w:spacing w:val="28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using</w:t>
      </w:r>
      <w:r>
        <w:rPr>
          <w:rFonts w:ascii="Book Antiqua" w:eastAsia="Book Antiqua" w:hAnsi="Book Antiqua" w:cs="Book Antiqua"/>
          <w:spacing w:val="11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8"/>
          <w:sz w:val="18"/>
          <w:szCs w:val="18"/>
        </w:rPr>
        <w:t>pitch</w:t>
      </w:r>
      <w:r>
        <w:rPr>
          <w:rFonts w:ascii="Book Antiqua" w:eastAsia="Book Antiqua" w:hAnsi="Book Antiqua" w:cs="Book Antiqua"/>
          <w:spacing w:val="13"/>
          <w:w w:val="88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 xml:space="preserve">syn- 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chronous</w:t>
      </w:r>
      <w:proofErr w:type="spellEnd"/>
      <w:r>
        <w:rPr>
          <w:rFonts w:ascii="Book Antiqua" w:eastAsia="Book Antiqua" w:hAnsi="Book Antiqua" w:cs="Book Antiqua"/>
          <w:spacing w:val="13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pacing w:val="-3"/>
          <w:w w:val="87"/>
          <w:sz w:val="18"/>
          <w:szCs w:val="18"/>
        </w:rPr>
        <w:t>ov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erlap</w:t>
      </w:r>
      <w:r>
        <w:rPr>
          <w:rFonts w:ascii="Book Antiqua" w:eastAsia="Book Antiqua" w:hAnsi="Book Antiqua" w:cs="Book Antiqua"/>
          <w:spacing w:val="10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add</w:t>
      </w:r>
      <w:r>
        <w:rPr>
          <w:rFonts w:ascii="Book Antiqua" w:eastAsia="Book Antiqua" w:hAnsi="Book Antiqua" w:cs="Book Antiqua"/>
          <w:spacing w:val="-7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(</w:t>
      </w:r>
      <w:proofErr w:type="spellStart"/>
      <w:r>
        <w:rPr>
          <w:rFonts w:ascii="Book Antiqua" w:eastAsia="Book Antiqua" w:hAnsi="Book Antiqua" w:cs="Book Antiqua"/>
          <w:w w:val="87"/>
          <w:sz w:val="18"/>
          <w:szCs w:val="18"/>
        </w:rPr>
        <w:t>psola</w:t>
      </w:r>
      <w:proofErr w:type="spellEnd"/>
      <w:r>
        <w:rPr>
          <w:rFonts w:ascii="Book Antiqua" w:eastAsia="Book Antiqua" w:hAnsi="Book Antiqua" w:cs="Book Antiqua"/>
          <w:w w:val="87"/>
          <w:sz w:val="18"/>
          <w:szCs w:val="18"/>
        </w:rPr>
        <w:t>)</w:t>
      </w:r>
      <w:r>
        <w:rPr>
          <w:rFonts w:ascii="Book Antiqua" w:eastAsia="Book Antiqua" w:hAnsi="Book Antiqua" w:cs="Book Antiqua"/>
          <w:spacing w:val="-11"/>
          <w:w w:val="87"/>
          <w:sz w:val="18"/>
          <w:szCs w:val="18"/>
        </w:rPr>
        <w:t>,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”</w:t>
      </w:r>
      <w:r>
        <w:rPr>
          <w:rFonts w:ascii="Book Antiqua" w:eastAsia="Book Antiqua" w:hAnsi="Book Antiqua" w:cs="Book Antiqua"/>
          <w:spacing w:val="35"/>
          <w:w w:val="87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w w:val="87"/>
          <w:sz w:val="18"/>
          <w:szCs w:val="18"/>
        </w:rPr>
        <w:t>in</w:t>
      </w:r>
      <w:r>
        <w:rPr>
          <w:rFonts w:ascii="Book Antiqua" w:eastAsia="Book Antiqua" w:hAnsi="Book Antiqua" w:cs="Book Antiqua"/>
          <w:spacing w:val="7"/>
          <w:w w:val="87"/>
          <w:sz w:val="18"/>
          <w:szCs w:val="18"/>
        </w:rPr>
        <w:t xml:space="preserve"> </w:t>
      </w:r>
      <w:r>
        <w:rPr>
          <w:sz w:val="18"/>
          <w:szCs w:val="18"/>
        </w:rPr>
        <w:t>ICMC</w:t>
      </w:r>
      <w:r>
        <w:rPr>
          <w:rFonts w:ascii="Book Antiqua" w:eastAsia="Book Antiqua" w:hAnsi="Book Antiqua" w:cs="Book Antiqua"/>
          <w:sz w:val="18"/>
          <w:szCs w:val="18"/>
        </w:rPr>
        <w:t>,</w:t>
      </w:r>
      <w:r>
        <w:rPr>
          <w:rFonts w:ascii="Book Antiqua" w:eastAsia="Book Antiqua" w:hAnsi="Book Antiqua" w:cs="Book Antiqua"/>
          <w:spacing w:val="-14"/>
          <w:sz w:val="18"/>
          <w:szCs w:val="18"/>
        </w:rPr>
        <w:t xml:space="preserve"> </w:t>
      </w:r>
      <w:r>
        <w:rPr>
          <w:rFonts w:ascii="Book Antiqua" w:eastAsia="Book Antiqua" w:hAnsi="Book Antiqua" w:cs="Book Antiqua"/>
          <w:sz w:val="18"/>
          <w:szCs w:val="18"/>
        </w:rPr>
        <w:t>2000.</w:t>
      </w:r>
    </w:p>
    <w:sectPr w:rsidR="00934C91">
      <w:pgSz w:w="12240" w:h="15840"/>
      <w:pgMar w:top="920" w:right="960" w:bottom="280" w:left="980" w:header="725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D'ARRIGO ARIANNA" w:date="2022-06-23T15:11:00Z" w:initials="DA">
    <w:p w14:paraId="635424DE" w14:textId="77777777" w:rsidR="007A7239" w:rsidRDefault="007A7239" w:rsidP="00FA2F8C">
      <w:pPr>
        <w:pStyle w:val="CommentText"/>
      </w:pPr>
      <w:r>
        <w:rPr>
          <w:rStyle w:val="CommentReference"/>
        </w:rPr>
        <w:annotationRef/>
      </w:r>
      <w:r>
        <w:t>It's not a mistake but if you want to use a different verb you can also say to adopt a new method, in order to not repeat the word "introduce".</w:t>
      </w:r>
    </w:p>
  </w:comment>
  <w:comment w:id="7" w:author="D'ARRIGO ARIANNA" w:date="2022-06-23T15:18:00Z" w:initials="DA">
    <w:p w14:paraId="6F0B2210" w14:textId="77777777" w:rsidR="00F83E84" w:rsidRDefault="00F83E84" w:rsidP="00C8401B">
      <w:pPr>
        <w:pStyle w:val="CommentText"/>
      </w:pPr>
      <w:r>
        <w:rPr>
          <w:rStyle w:val="CommentReference"/>
        </w:rPr>
        <w:annotationRef/>
      </w:r>
      <w:r>
        <w:t>In the scientific text is better to use an impersonal form when it's possible, in this case you are not speaking of your own experience but in general.</w:t>
      </w:r>
    </w:p>
  </w:comment>
  <w:comment w:id="9" w:author="D'ARRIGO ARIANNA" w:date="2022-06-23T15:19:00Z" w:initials="DA">
    <w:p w14:paraId="2717CA71" w14:textId="77777777" w:rsidR="00F83E84" w:rsidRDefault="00F83E84" w:rsidP="00FD748E">
      <w:pPr>
        <w:pStyle w:val="CommentText"/>
      </w:pPr>
      <w:r>
        <w:rPr>
          <w:rStyle w:val="CommentReference"/>
        </w:rPr>
        <w:annotationRef/>
      </w:r>
      <w:r>
        <w:t>Less space</w:t>
      </w:r>
    </w:p>
  </w:comment>
  <w:comment w:id="13" w:author="D'ARRIGO ARIANNA" w:date="2022-06-23T15:22:00Z" w:initials="DA">
    <w:p w14:paraId="22F31DC3" w14:textId="77777777" w:rsidR="00F83E84" w:rsidRDefault="00F83E84" w:rsidP="00941BEC">
      <w:pPr>
        <w:pStyle w:val="CommentText"/>
      </w:pPr>
      <w:r>
        <w:rPr>
          <w:rStyle w:val="CommentReference"/>
        </w:rPr>
        <w:annotationRef/>
      </w:r>
      <w:r>
        <w:t>Maybe is more formal now</w:t>
      </w:r>
    </w:p>
  </w:comment>
  <w:comment w:id="16" w:author="D'ARRIGO ARIANNA" w:date="2022-06-23T15:30:00Z" w:initials="DA">
    <w:p w14:paraId="748C6997" w14:textId="77777777" w:rsidR="00997796" w:rsidRDefault="00997796" w:rsidP="004227E1">
      <w:pPr>
        <w:pStyle w:val="CommentText"/>
      </w:pPr>
      <w:r>
        <w:rPr>
          <w:rStyle w:val="CommentReference"/>
        </w:rPr>
        <w:annotationRef/>
      </w:r>
      <w:r>
        <w:t>These is the plural</w:t>
      </w:r>
    </w:p>
  </w:comment>
  <w:comment w:id="21" w:author="D'ARRIGO ARIANNA" w:date="2022-06-23T15:35:00Z" w:initials="DA">
    <w:p w14:paraId="1DD86D68" w14:textId="77777777" w:rsidR="009C1075" w:rsidRDefault="009C1075" w:rsidP="00C00FB6">
      <w:pPr>
        <w:pStyle w:val="CommentText"/>
      </w:pPr>
      <w:r>
        <w:rPr>
          <w:rStyle w:val="CommentReference"/>
        </w:rPr>
        <w:annotationRef/>
      </w:r>
      <w:r>
        <w:t>You can also say "occur on"</w:t>
      </w:r>
    </w:p>
  </w:comment>
  <w:comment w:id="23" w:author="D'ARRIGO ARIANNA" w:date="2022-06-23T16:12:00Z" w:initials="DA">
    <w:p w14:paraId="26D4065D" w14:textId="77777777" w:rsidR="00072291" w:rsidRDefault="00072291" w:rsidP="00FA42CA">
      <w:pPr>
        <w:pStyle w:val="CommentText"/>
      </w:pPr>
      <w:r>
        <w:rPr>
          <w:rStyle w:val="CommentReference"/>
        </w:rPr>
        <w:annotationRef/>
      </w:r>
      <w:r>
        <w:t>If you use "a sense of musical meaning" you are repeating the same thing</w:t>
      </w:r>
    </w:p>
  </w:comment>
  <w:comment w:id="33" w:author="D'ARRIGO ARIANNA" w:date="2022-06-23T16:18:00Z" w:initials="DA">
    <w:p w14:paraId="4ACEBE67" w14:textId="77777777" w:rsidR="005532C3" w:rsidRDefault="005532C3" w:rsidP="00634D70">
      <w:pPr>
        <w:pStyle w:val="CommentText"/>
      </w:pPr>
      <w:r>
        <w:rPr>
          <w:rStyle w:val="CommentReference"/>
        </w:rPr>
        <w:annotationRef/>
      </w:r>
      <w:r>
        <w:t>Less space</w:t>
      </w:r>
    </w:p>
  </w:comment>
  <w:comment w:id="35" w:author="D'ARRIGO ARIANNA" w:date="2022-06-23T16:18:00Z" w:initials="DA">
    <w:p w14:paraId="54C76019" w14:textId="77777777" w:rsidR="005532C3" w:rsidRDefault="005532C3" w:rsidP="00CC616E">
      <w:pPr>
        <w:pStyle w:val="CommentText"/>
      </w:pPr>
      <w:r>
        <w:rPr>
          <w:rStyle w:val="CommentReference"/>
        </w:rPr>
        <w:annotationRef/>
      </w:r>
      <w:r>
        <w:t>No space</w:t>
      </w:r>
    </w:p>
  </w:comment>
  <w:comment w:id="39" w:author="D'ARRIGO ARIANNA" w:date="2022-06-23T16:20:00Z" w:initials="DA">
    <w:p w14:paraId="6039DE96" w14:textId="77777777" w:rsidR="005532C3" w:rsidRDefault="005532C3" w:rsidP="00992842">
      <w:pPr>
        <w:pStyle w:val="CommentText"/>
      </w:pPr>
      <w:r>
        <w:rPr>
          <w:rStyle w:val="CommentReference"/>
        </w:rPr>
        <w:annotationRef/>
      </w:r>
      <w:r>
        <w:t>No space</w:t>
      </w:r>
    </w:p>
  </w:comment>
  <w:comment w:id="56" w:author="D'ARRIGO ARIANNA" w:date="2022-06-23T16:24:00Z" w:initials="DA">
    <w:p w14:paraId="487D810A" w14:textId="77777777" w:rsidR="00445F97" w:rsidRDefault="00445F97" w:rsidP="00E24F9D">
      <w:pPr>
        <w:pStyle w:val="CommentText"/>
      </w:pPr>
      <w:r>
        <w:rPr>
          <w:rStyle w:val="CommentReference"/>
        </w:rPr>
        <w:annotationRef/>
      </w:r>
      <w:r>
        <w:t>Just because you've already used this word before</w:t>
      </w:r>
    </w:p>
  </w:comment>
  <w:comment w:id="62" w:author="D'ARRIGO ARIANNA" w:date="2022-06-23T16:27:00Z" w:initials="DA">
    <w:p w14:paraId="6E821DEE" w14:textId="77777777" w:rsidR="00245057" w:rsidRDefault="00245057" w:rsidP="007739D2">
      <w:pPr>
        <w:pStyle w:val="CommentText"/>
      </w:pPr>
      <w:r>
        <w:rPr>
          <w:rStyle w:val="CommentReference"/>
        </w:rPr>
        <w:annotationRef/>
      </w:r>
      <w:r>
        <w:t>You've already used needs</w:t>
      </w:r>
    </w:p>
  </w:comment>
  <w:comment w:id="91" w:author="D'ARRIGO ARIANNA" w:date="2022-06-23T17:06:00Z" w:initials="DA">
    <w:p w14:paraId="46FAEF5C" w14:textId="77777777" w:rsidR="00022616" w:rsidRDefault="00022616" w:rsidP="009D4413">
      <w:pPr>
        <w:pStyle w:val="CommentText"/>
      </w:pPr>
      <w:r>
        <w:rPr>
          <w:rStyle w:val="CommentReference"/>
        </w:rPr>
        <w:annotationRef/>
      </w:r>
      <w:r>
        <w:t>Maybe I'm am ignorant, but if I see designer I always think about someone that draws something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5424DE" w15:done="0"/>
  <w15:commentEx w15:paraId="6F0B2210" w15:done="0"/>
  <w15:commentEx w15:paraId="2717CA71" w15:done="0"/>
  <w15:commentEx w15:paraId="22F31DC3" w15:done="0"/>
  <w15:commentEx w15:paraId="748C6997" w15:done="0"/>
  <w15:commentEx w15:paraId="1DD86D68" w15:done="0"/>
  <w15:commentEx w15:paraId="26D4065D" w15:done="0"/>
  <w15:commentEx w15:paraId="4ACEBE67" w15:done="0"/>
  <w15:commentEx w15:paraId="54C76019" w15:done="0"/>
  <w15:commentEx w15:paraId="6039DE96" w15:done="0"/>
  <w15:commentEx w15:paraId="487D810A" w15:done="0"/>
  <w15:commentEx w15:paraId="6E821DEE" w15:done="0"/>
  <w15:commentEx w15:paraId="46FAEF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F0134" w16cex:dateUtc="2022-06-23T13:11:00Z"/>
  <w16cex:commentExtensible w16cex:durableId="265F02B2" w16cex:dateUtc="2022-06-23T13:18:00Z"/>
  <w16cex:commentExtensible w16cex:durableId="265F02E6" w16cex:dateUtc="2022-06-23T13:19:00Z"/>
  <w16cex:commentExtensible w16cex:durableId="265F03C9" w16cex:dateUtc="2022-06-23T13:22:00Z"/>
  <w16cex:commentExtensible w16cex:durableId="265F0592" w16cex:dateUtc="2022-06-23T13:30:00Z"/>
  <w16cex:commentExtensible w16cex:durableId="265F06AF" w16cex:dateUtc="2022-06-23T13:35:00Z"/>
  <w16cex:commentExtensible w16cex:durableId="265F0F6E" w16cex:dateUtc="2022-06-23T14:12:00Z"/>
  <w16cex:commentExtensible w16cex:durableId="265F10C2" w16cex:dateUtc="2022-06-23T14:18:00Z"/>
  <w16cex:commentExtensible w16cex:durableId="265F10EC" w16cex:dateUtc="2022-06-23T14:18:00Z"/>
  <w16cex:commentExtensible w16cex:durableId="265F1147" w16cex:dateUtc="2022-06-23T14:20:00Z"/>
  <w16cex:commentExtensible w16cex:durableId="265F123C" w16cex:dateUtc="2022-06-23T14:24:00Z"/>
  <w16cex:commentExtensible w16cex:durableId="265F12E9" w16cex:dateUtc="2022-06-23T14:27:00Z"/>
  <w16cex:commentExtensible w16cex:durableId="265F1C31" w16cex:dateUtc="2022-06-23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5424DE" w16cid:durableId="265F0134"/>
  <w16cid:commentId w16cid:paraId="6F0B2210" w16cid:durableId="265F02B2"/>
  <w16cid:commentId w16cid:paraId="2717CA71" w16cid:durableId="265F02E6"/>
  <w16cid:commentId w16cid:paraId="22F31DC3" w16cid:durableId="265F03C9"/>
  <w16cid:commentId w16cid:paraId="748C6997" w16cid:durableId="265F0592"/>
  <w16cid:commentId w16cid:paraId="1DD86D68" w16cid:durableId="265F06AF"/>
  <w16cid:commentId w16cid:paraId="26D4065D" w16cid:durableId="265F0F6E"/>
  <w16cid:commentId w16cid:paraId="4ACEBE67" w16cid:durableId="265F10C2"/>
  <w16cid:commentId w16cid:paraId="54C76019" w16cid:durableId="265F10EC"/>
  <w16cid:commentId w16cid:paraId="6039DE96" w16cid:durableId="265F1147"/>
  <w16cid:commentId w16cid:paraId="487D810A" w16cid:durableId="265F123C"/>
  <w16cid:commentId w16cid:paraId="6E821DEE" w16cid:durableId="265F12E9"/>
  <w16cid:commentId w16cid:paraId="46FAEF5C" w16cid:durableId="265F1C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7C6B" w14:textId="77777777" w:rsidR="0073113F" w:rsidRDefault="0073113F">
      <w:r>
        <w:separator/>
      </w:r>
    </w:p>
  </w:endnote>
  <w:endnote w:type="continuationSeparator" w:id="0">
    <w:p w14:paraId="736A6FC8" w14:textId="77777777" w:rsidR="0073113F" w:rsidRDefault="00731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6AA2F" w14:textId="77777777" w:rsidR="0073113F" w:rsidRDefault="0073113F">
      <w:r>
        <w:separator/>
      </w:r>
    </w:p>
  </w:footnote>
  <w:footnote w:type="continuationSeparator" w:id="0">
    <w:p w14:paraId="1A81A8FB" w14:textId="77777777" w:rsidR="0073113F" w:rsidRDefault="00731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43839" w14:textId="77777777" w:rsidR="00934C91" w:rsidRDefault="0073113F">
    <w:pPr>
      <w:spacing w:line="200" w:lineRule="exact"/>
    </w:pPr>
    <w:r>
      <w:pict w14:anchorId="42056AA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.45pt;margin-top:37.25pt;width:305.3pt;height:9.95pt;z-index:-251659264;mso-position-horizontal-relative:page;mso-position-vertical-relative:page" filled="f" stroked="f">
          <v:textbox inset="0,0,0,0">
            <w:txbxContent>
              <w:p w14:paraId="25A793AA" w14:textId="77777777" w:rsidR="00934C91" w:rsidRDefault="005A562A">
                <w:pPr>
                  <w:spacing w:line="180" w:lineRule="exact"/>
                  <w:ind w:left="20" w:right="-24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2022</w:t>
                </w:r>
                <w:r>
                  <w:rPr>
                    <w:rFonts w:ascii="Book Antiqua" w:eastAsia="Book Antiqua" w:hAnsi="Book Antiqua" w:cs="Book Antiqua"/>
                    <w:spacing w:val="-3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91"/>
                    <w:position w:val="1"/>
                    <w:sz w:val="16"/>
                    <w:szCs w:val="16"/>
                  </w:rPr>
                  <w:t>Project</w:t>
                </w:r>
                <w:r>
                  <w:rPr>
                    <w:rFonts w:ascii="Book Antiqua" w:eastAsia="Book Antiqua" w:hAnsi="Book Antiqua" w:cs="Book Antiqua"/>
                    <w:spacing w:val="13"/>
                    <w:w w:val="91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91"/>
                    <w:position w:val="1"/>
                    <w:sz w:val="16"/>
                    <w:szCs w:val="16"/>
                  </w:rPr>
                  <w:t>Course</w:t>
                </w:r>
                <w:r>
                  <w:rPr>
                    <w:rFonts w:ascii="Book Antiqua" w:eastAsia="Book Antiqua" w:hAnsi="Book Antiqua" w:cs="Book Antiqua"/>
                    <w:spacing w:val="-6"/>
                    <w:w w:val="91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-</w:t>
                </w:r>
                <w:r>
                  <w:rPr>
                    <w:rFonts w:ascii="Book Antiqua" w:eastAsia="Book Antiqua" w:hAnsi="Book Antiqua" w:cs="Book Antiqua"/>
                    <w:spacing w:val="-1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M.</w:t>
                </w:r>
                <w:r>
                  <w:rPr>
                    <w:rFonts w:ascii="Book Antiqua" w:eastAsia="Book Antiqua" w:hAnsi="Book Antiqua" w:cs="Book Antiqua"/>
                    <w:spacing w:val="-11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 xml:space="preserve">Sci.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on</w:t>
                </w:r>
                <w:r>
                  <w:rPr>
                    <w:rFonts w:ascii="Book Antiqua" w:eastAsia="Book Antiqua" w:hAnsi="Book Antiqua" w:cs="Book Antiqua"/>
                    <w:spacing w:val="3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Music</w:t>
                </w:r>
                <w:r>
                  <w:rPr>
                    <w:rFonts w:ascii="Book Antiqua" w:eastAsia="Book Antiqua" w:hAnsi="Book Antiqua" w:cs="Book Antiqua"/>
                    <w:spacing w:val="17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spacing w:val="-6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Acoustic</w:t>
                </w:r>
                <w:r>
                  <w:rPr>
                    <w:rFonts w:ascii="Book Antiqua" w:eastAsia="Book Antiqua" w:hAnsi="Book Antiqua" w:cs="Book Antiqua"/>
                    <w:spacing w:val="17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Engineering,</w:t>
                </w:r>
                <w:r>
                  <w:rPr>
                    <w:rFonts w:ascii="Book Antiqua" w:eastAsia="Book Antiqua" w:hAnsi="Book Antiqua" w:cs="Book Antiqua"/>
                    <w:spacing w:val="13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Politecnico</w:t>
                </w:r>
                <w:proofErr w:type="spellEnd"/>
                <w:r>
                  <w:rPr>
                    <w:rFonts w:ascii="Book Antiqua" w:eastAsia="Book Antiqua" w:hAnsi="Book Antiqua" w:cs="Book Antiqua"/>
                    <w:spacing w:val="28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w w:val="89"/>
                    <w:position w:val="1"/>
                    <w:sz w:val="16"/>
                    <w:szCs w:val="16"/>
                  </w:rPr>
                  <w:t>di Milano,</w:t>
                </w:r>
                <w:r>
                  <w:rPr>
                    <w:rFonts w:ascii="Book Antiqua" w:eastAsia="Book Antiqua" w:hAnsi="Book Antiqua" w:cs="Book Antiqua"/>
                    <w:spacing w:val="15"/>
                    <w:w w:val="89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Italy</w:t>
                </w:r>
              </w:p>
            </w:txbxContent>
          </v:textbox>
          <w10:wrap anchorx="page" anchory="page"/>
        </v:shape>
      </w:pict>
    </w:r>
    <w:r>
      <w:pict w14:anchorId="64DA4C22">
        <v:shape id="_x0000_s2049" type="#_x0000_t202" style="position:absolute;margin-left:500.45pt;margin-top:37.25pt;width:59.55pt;height:9.95pt;z-index:-251658240;mso-position-horizontal-relative:page;mso-position-vertical-relative:page" filled="f" stroked="f">
          <v:textbox inset="0,0,0,0">
            <w:txbxContent>
              <w:p w14:paraId="1800905E" w14:textId="77777777" w:rsidR="00934C91" w:rsidRDefault="005A562A">
                <w:pPr>
                  <w:spacing w:line="180" w:lineRule="exact"/>
                  <w:ind w:left="20" w:right="-24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eastAsia="Book Antiqua" w:hAnsi="Book Antiqua" w:cs="Book Antiqua"/>
                    <w:w w:val="96"/>
                    <w:position w:val="1"/>
                    <w:sz w:val="16"/>
                    <w:szCs w:val="16"/>
                  </w:rPr>
                  <w:t>REPO</w:t>
                </w:r>
                <w:r>
                  <w:rPr>
                    <w:rFonts w:ascii="Book Antiqua" w:eastAsia="Book Antiqua" w:hAnsi="Book Antiqua" w:cs="Book Antiqua"/>
                    <w:spacing w:val="-10"/>
                    <w:w w:val="96"/>
                    <w:position w:val="1"/>
                    <w:sz w:val="16"/>
                    <w:szCs w:val="16"/>
                  </w:rPr>
                  <w:t>R</w:t>
                </w:r>
                <w:r>
                  <w:rPr>
                    <w:rFonts w:ascii="Book Antiqua" w:eastAsia="Book Antiqua" w:hAnsi="Book Antiqua" w:cs="Book Antiqua"/>
                    <w:w w:val="96"/>
                    <w:position w:val="1"/>
                    <w:sz w:val="16"/>
                    <w:szCs w:val="16"/>
                  </w:rPr>
                  <w:t>T</w:t>
                </w:r>
                <w:r>
                  <w:rPr>
                    <w:rFonts w:ascii="Book Antiqua" w:eastAsia="Book Antiqua" w:hAnsi="Book Antiqua" w:cs="Book Antiqua"/>
                    <w:spacing w:val="4"/>
                    <w:w w:val="96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ID:</w:t>
                </w:r>
                <w:r>
                  <w:rPr>
                    <w:rFonts w:ascii="Book Antiqua" w:eastAsia="Book Antiqua" w:hAnsi="Book Antiqua" w:cs="Book Antiqua"/>
                    <w:spacing w:val="-7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position w:val="1"/>
                    <w:sz w:val="16"/>
                    <w:szCs w:val="16"/>
                  </w:rPr>
                  <w:t>L26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02D9"/>
    <w:multiLevelType w:val="multilevel"/>
    <w:tmpl w:val="BBEAAA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e Lionetti">
    <w15:presenceInfo w15:providerId="None" w15:userId="Davide Lionetti"/>
  </w15:person>
  <w15:person w15:author="D'ARRIGO ARIANNA">
    <w15:presenceInfo w15:providerId="None" w15:userId="D'ARRIGO ARIAN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xMzK2NDAyMDO1NLBQ0lEKTi0uzszPAykwrAUA+1z2xiwAAAA="/>
  </w:docVars>
  <w:rsids>
    <w:rsidRoot w:val="00934C91"/>
    <w:rsid w:val="00022616"/>
    <w:rsid w:val="0004408D"/>
    <w:rsid w:val="00065EDF"/>
    <w:rsid w:val="00072291"/>
    <w:rsid w:val="00166F3C"/>
    <w:rsid w:val="001F42E2"/>
    <w:rsid w:val="00245057"/>
    <w:rsid w:val="0034488A"/>
    <w:rsid w:val="00390322"/>
    <w:rsid w:val="00391447"/>
    <w:rsid w:val="003B7F39"/>
    <w:rsid w:val="00424B68"/>
    <w:rsid w:val="00445F97"/>
    <w:rsid w:val="005532C3"/>
    <w:rsid w:val="005A562A"/>
    <w:rsid w:val="0073113F"/>
    <w:rsid w:val="007A7239"/>
    <w:rsid w:val="00872B6A"/>
    <w:rsid w:val="00934C91"/>
    <w:rsid w:val="0094681B"/>
    <w:rsid w:val="00997796"/>
    <w:rsid w:val="009C1075"/>
    <w:rsid w:val="00A50EDA"/>
    <w:rsid w:val="00B352A4"/>
    <w:rsid w:val="00B91BE7"/>
    <w:rsid w:val="00C179F9"/>
    <w:rsid w:val="00CE0384"/>
    <w:rsid w:val="00CF716D"/>
    <w:rsid w:val="00DC753F"/>
    <w:rsid w:val="00DF2475"/>
    <w:rsid w:val="00F8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117864F"/>
  <w15:docId w15:val="{E96AB9F6-9787-44E5-813C-5C0F7705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35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52A4"/>
  </w:style>
  <w:style w:type="character" w:customStyle="1" w:styleId="CommentTextChar">
    <w:name w:val="Comment Text Char"/>
    <w:basedOn w:val="DefaultParagraphFont"/>
    <w:link w:val="CommentText"/>
    <w:uiPriority w:val="99"/>
    <w:rsid w:val="00B352A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2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2A4"/>
    <w:rPr>
      <w:b/>
      <w:bCs/>
    </w:rPr>
  </w:style>
  <w:style w:type="paragraph" w:styleId="Revision">
    <w:name w:val="Revision"/>
    <w:hidden/>
    <w:uiPriority w:val="99"/>
    <w:semiHidden/>
    <w:rsid w:val="00065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it.wikipedia.org/wiki/Maria_Pia_De_Vito" TargetMode="External"/><Relationship Id="rId18" Type="http://schemas.openxmlformats.org/officeDocument/2006/relationships/image" Target="media/image2.jpe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www.nime.org/proceedings/2020/nime2020_paper36.pdf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learn.ml5js.or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l5js.org" TargetMode="Externa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s://www.nime.org/proceedings/2020/nime2020_paper72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yperlink" Target="https://www.nime.org/proceedings/2020/nime2020_paper72.pdf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github.com/yeeking/myksupercollider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github.com/EllDy96/Handmonizer" TargetMode="External"/><Relationship Id="rId22" Type="http://schemas.openxmlformats.org/officeDocument/2006/relationships/hyperlink" Target="https://www.nime.org/proceedings/2020/nime2020_paper36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4F1A5-FDBF-437F-876D-5AB22C591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3524</Words>
  <Characters>20087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Lionetti</dc:creator>
  <cp:lastModifiedBy>Davide Lionetti</cp:lastModifiedBy>
  <cp:revision>2</cp:revision>
  <dcterms:created xsi:type="dcterms:W3CDTF">2022-06-23T16:12:00Z</dcterms:created>
  <dcterms:modified xsi:type="dcterms:W3CDTF">2022-06-23T16:12:00Z</dcterms:modified>
</cp:coreProperties>
</file>